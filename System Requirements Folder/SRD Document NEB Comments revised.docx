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71914767"/>
        <w:docPartObj>
          <w:docPartGallery w:val="Cover Pages"/>
          <w:docPartUnique/>
        </w:docPartObj>
      </w:sdtPr>
      <w:sdtEndPr>
        <w:rPr>
          <w:color w:val="4472C4" w:themeColor="accent5"/>
          <w:sz w:val="24"/>
          <w:szCs w:val="24"/>
        </w:rPr>
      </w:sdtEndPr>
      <w:sdtContent>
        <w:p w14:paraId="60C80BEF" w14:textId="56751DC8" w:rsidR="004765EA" w:rsidRDefault="004765EA"/>
        <w:p w14:paraId="667A84F1" w14:textId="4F8FD65D" w:rsidR="004765EA" w:rsidRDefault="004765EA">
          <w:pPr>
            <w:rPr>
              <w:caps/>
              <w:color w:val="4472C4" w:themeColor="accent5"/>
              <w:sz w:val="24"/>
              <w:szCs w:val="24"/>
            </w:rPr>
          </w:pPr>
          <w:del w:id="0" w:author="Kathleen Leach" w:date="2024-12-12T15:28:00Z" w16du:dateUtc="2024-12-12T20:28:00Z">
            <w:r w:rsidDel="0076046B">
              <w:rPr>
                <w:noProof/>
              </w:rPr>
              <mc:AlternateContent>
                <mc:Choice Requires="wps">
                  <w:drawing>
                    <wp:anchor distT="0" distB="0" distL="114300" distR="114300" simplePos="0" relativeHeight="251662336" behindDoc="0" locked="0" layoutInCell="1" allowOverlap="1" wp14:anchorId="1992B5A9" wp14:editId="5C1F8FB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sz w:val="40"/>
                                      <w:szCs w:val="40"/>
                                    </w:rPr>
                                    <w:alias w:val="Publish Date"/>
                                    <w:tag w:val=""/>
                                    <w:id w:val="400952559"/>
                                    <w:dataBinding w:prefixMappings="xmlns:ns0='http://schemas.microsoft.com/office/2006/coverPageProps' " w:xpath="/ns0:CoverPageProperties[1]/ns0:PublishDate[1]" w:storeItemID="{55AF091B-3C7A-41E3-B477-F2FDAA23CFDA}"/>
                                    <w:date w:fullDate="2024-11-19T00:00:00Z">
                                      <w:dateFormat w:val="MMMM d, yyyy"/>
                                      <w:lid w:val="en-US"/>
                                      <w:storeMappedDataAs w:val="dateTime"/>
                                      <w:calendar w:val="gregorian"/>
                                    </w:date>
                                  </w:sdtPr>
                                  <w:sdtEndPr/>
                                  <w:sdtContent>
                                    <w:p w14:paraId="054AF968" w14:textId="51FB9D3D" w:rsidR="004765EA" w:rsidRPr="0076046B" w:rsidRDefault="009428AB">
                                      <w:pPr>
                                        <w:pStyle w:val="NoSpacing"/>
                                        <w:jc w:val="right"/>
                                        <w:rPr>
                                          <w:rFonts w:ascii="Times New Roman" w:hAnsi="Times New Roman" w:cs="Times New Roman"/>
                                          <w:caps/>
                                          <w:sz w:val="40"/>
                                          <w:szCs w:val="40"/>
                                        </w:rPr>
                                      </w:pPr>
                                      <w:r w:rsidRPr="0076046B">
                                        <w:rPr>
                                          <w:rFonts w:ascii="Times New Roman" w:hAnsi="Times New Roman" w:cs="Times New Roman"/>
                                          <w:caps/>
                                          <w:sz w:val="40"/>
                                          <w:szCs w:val="40"/>
                                        </w:rPr>
                                        <w:t>November 19,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992B5A9"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Times New Roman" w:hAnsi="Times New Roman" w:cs="Times New Roman"/>
                                <w:caps/>
                                <w:sz w:val="40"/>
                                <w:szCs w:val="40"/>
                              </w:rPr>
                              <w:alias w:val="Publish Date"/>
                              <w:tag w:val=""/>
                              <w:id w:val="400952559"/>
                              <w:dataBinding w:prefixMappings="xmlns:ns0='http://schemas.microsoft.com/office/2006/coverPageProps' " w:xpath="/ns0:CoverPageProperties[1]/ns0:PublishDate[1]" w:storeItemID="{55AF091B-3C7A-41E3-B477-F2FDAA23CFDA}"/>
                              <w:date w:fullDate="2024-11-19T00:00:00Z">
                                <w:dateFormat w:val="MMMM d, yyyy"/>
                                <w:lid w:val="en-US"/>
                                <w:storeMappedDataAs w:val="dateTime"/>
                                <w:calendar w:val="gregorian"/>
                              </w:date>
                            </w:sdtPr>
                            <w:sdtEndPr/>
                            <w:sdtContent>
                              <w:p w14:paraId="054AF968" w14:textId="51FB9D3D" w:rsidR="004765EA" w:rsidRPr="0076046B" w:rsidRDefault="009428AB">
                                <w:pPr>
                                  <w:pStyle w:val="NoSpacing"/>
                                  <w:jc w:val="right"/>
                                  <w:rPr>
                                    <w:rFonts w:ascii="Times New Roman" w:hAnsi="Times New Roman" w:cs="Times New Roman"/>
                                    <w:caps/>
                                    <w:sz w:val="40"/>
                                    <w:szCs w:val="40"/>
                                  </w:rPr>
                                </w:pPr>
                                <w:r w:rsidRPr="0076046B">
                                  <w:rPr>
                                    <w:rFonts w:ascii="Times New Roman" w:hAnsi="Times New Roman" w:cs="Times New Roman"/>
                                    <w:caps/>
                                    <w:sz w:val="40"/>
                                    <w:szCs w:val="40"/>
                                  </w:rPr>
                                  <w:t>November 19, 2024</w:t>
                                </w:r>
                              </w:p>
                            </w:sdtContent>
                          </w:sdt>
                        </w:txbxContent>
                      </v:textbox>
                      <w10:wrap type="square" anchorx="page" anchory="page"/>
                    </v:shape>
                  </w:pict>
                </mc:Fallback>
              </mc:AlternateContent>
            </w:r>
          </w:del>
          <w:r>
            <w:rPr>
              <w:noProof/>
            </w:rPr>
            <mc:AlternateContent>
              <mc:Choice Requires="wps">
                <w:drawing>
                  <wp:anchor distT="0" distB="0" distL="114300" distR="114300" simplePos="0" relativeHeight="251661312" behindDoc="0" locked="0" layoutInCell="1" allowOverlap="1" wp14:anchorId="100915C4" wp14:editId="4794C7C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284EB4D1" w14:textId="29435E4E" w:rsidR="004765EA" w:rsidRPr="00A37983" w:rsidRDefault="00442B8B">
                                    <w:pPr>
                                      <w:pStyle w:val="NoSpacing"/>
                                      <w:jc w:val="right"/>
                                      <w:rPr>
                                        <w:rFonts w:ascii="Times New Roman" w:hAnsi="Times New Roman" w:cs="Times New Roman"/>
                                        <w:caps/>
                                        <w:color w:val="262626" w:themeColor="text1" w:themeTint="D9"/>
                                        <w:sz w:val="28"/>
                                        <w:szCs w:val="28"/>
                                      </w:rPr>
                                    </w:pPr>
                                    <w:r>
                                      <w:rPr>
                                        <w:rFonts w:ascii="Times New Roman" w:hAnsi="Times New Roman" w:cs="Times New Roman"/>
                                        <w:caps/>
                                        <w:color w:val="262626" w:themeColor="text1" w:themeTint="D9"/>
                                        <w:sz w:val="28"/>
                                        <w:szCs w:val="28"/>
                                      </w:rPr>
                                      <w:t>BatSignal</w:t>
                                    </w:r>
                                  </w:p>
                                </w:sdtContent>
                              </w:sdt>
                              <w:p w14:paraId="6E7B8BF1" w14:textId="3D807804" w:rsidR="004765EA" w:rsidRPr="00A37983" w:rsidRDefault="003D1C17">
                                <w:pPr>
                                  <w:pStyle w:val="NoSpacing"/>
                                  <w:jc w:val="right"/>
                                  <w:rPr>
                                    <w:rFonts w:ascii="Times New Roman" w:hAnsi="Times New Roman" w:cs="Times New Roman"/>
                                    <w:caps/>
                                    <w:color w:val="262626" w:themeColor="text1" w:themeTint="D9"/>
                                    <w:sz w:val="20"/>
                                    <w:szCs w:val="20"/>
                                  </w:rPr>
                                </w:pPr>
                                <w:sdt>
                                  <w:sdtPr>
                                    <w:rPr>
                                      <w:rFonts w:ascii="Times New Roman" w:hAnsi="Times New Roman" w:cs="Times New Roman"/>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982BC7" w:rsidRPr="00A37983">
                                      <w:rPr>
                                        <w:rFonts w:ascii="Times New Roman" w:hAnsi="Times New Roman" w:cs="Times New Roman"/>
                                        <w:caps/>
                                        <w:color w:val="262626" w:themeColor="text1" w:themeTint="D9"/>
                                        <w:sz w:val="20"/>
                                        <w:szCs w:val="20"/>
                                      </w:rPr>
                                      <w:t>Bianca sarenas, joseph gagnon, kathleen leach</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00915C4"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rFonts w:ascii="Times New Roman" w:hAnsi="Times New Roman" w:cs="Times New Roman"/>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284EB4D1" w14:textId="29435E4E" w:rsidR="004765EA" w:rsidRPr="00A37983" w:rsidRDefault="00442B8B">
                              <w:pPr>
                                <w:pStyle w:val="NoSpacing"/>
                                <w:jc w:val="right"/>
                                <w:rPr>
                                  <w:rFonts w:ascii="Times New Roman" w:hAnsi="Times New Roman" w:cs="Times New Roman"/>
                                  <w:caps/>
                                  <w:color w:val="262626" w:themeColor="text1" w:themeTint="D9"/>
                                  <w:sz w:val="28"/>
                                  <w:szCs w:val="28"/>
                                </w:rPr>
                              </w:pPr>
                              <w:r>
                                <w:rPr>
                                  <w:rFonts w:ascii="Times New Roman" w:hAnsi="Times New Roman" w:cs="Times New Roman"/>
                                  <w:caps/>
                                  <w:color w:val="262626" w:themeColor="text1" w:themeTint="D9"/>
                                  <w:sz w:val="28"/>
                                  <w:szCs w:val="28"/>
                                </w:rPr>
                                <w:t>BatSignal</w:t>
                              </w:r>
                            </w:p>
                          </w:sdtContent>
                        </w:sdt>
                        <w:p w14:paraId="6E7B8BF1" w14:textId="3D807804" w:rsidR="004765EA" w:rsidRPr="00A37983" w:rsidRDefault="003D1C17">
                          <w:pPr>
                            <w:pStyle w:val="NoSpacing"/>
                            <w:jc w:val="right"/>
                            <w:rPr>
                              <w:rFonts w:ascii="Times New Roman" w:hAnsi="Times New Roman" w:cs="Times New Roman"/>
                              <w:caps/>
                              <w:color w:val="262626" w:themeColor="text1" w:themeTint="D9"/>
                              <w:sz w:val="20"/>
                              <w:szCs w:val="20"/>
                            </w:rPr>
                          </w:pPr>
                          <w:sdt>
                            <w:sdtPr>
                              <w:rPr>
                                <w:rFonts w:ascii="Times New Roman" w:hAnsi="Times New Roman" w:cs="Times New Roman"/>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982BC7" w:rsidRPr="00A37983">
                                <w:rPr>
                                  <w:rFonts w:ascii="Times New Roman" w:hAnsi="Times New Roman" w:cs="Times New Roman"/>
                                  <w:caps/>
                                  <w:color w:val="262626" w:themeColor="text1" w:themeTint="D9"/>
                                  <w:sz w:val="20"/>
                                  <w:szCs w:val="20"/>
                                </w:rPr>
                                <w:t>Bianca sarenas, joseph gagnon, kathleen leach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1C0493A" wp14:editId="38C5F13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1096A" w14:textId="474F4E02" w:rsidR="004765EA" w:rsidRPr="00A37983" w:rsidRDefault="003D1C17">
                                <w:pPr>
                                  <w:pStyle w:val="NoSpacing"/>
                                  <w:jc w:val="right"/>
                                  <w:rPr>
                                    <w:rFonts w:ascii="Times New Roman" w:hAnsi="Times New Roman" w:cs="Times New Roman"/>
                                    <w:caps/>
                                    <w:color w:val="323E4F" w:themeColor="text2" w:themeShade="BF"/>
                                    <w:sz w:val="52"/>
                                    <w:szCs w:val="52"/>
                                  </w:rPr>
                                </w:pPr>
                                <w:sdt>
                                  <w:sdtPr>
                                    <w:rPr>
                                      <w:rFonts w:ascii="Times New Roman" w:hAnsi="Times New Roman" w:cs="Times New Roman"/>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982BC7" w:rsidRPr="00A37983">
                                      <w:rPr>
                                        <w:rFonts w:ascii="Times New Roman" w:hAnsi="Times New Roman" w:cs="Times New Roman"/>
                                        <w:caps/>
                                        <w:color w:val="323E4F" w:themeColor="text2" w:themeShade="BF"/>
                                        <w:sz w:val="52"/>
                                        <w:szCs w:val="52"/>
                                      </w:rPr>
                                      <w:t>Batsignal</w:t>
                                    </w:r>
                                    <w:r w:rsidR="004765EA" w:rsidRPr="00A37983">
                                      <w:rPr>
                                        <w:rFonts w:ascii="Times New Roman" w:hAnsi="Times New Roman" w:cs="Times New Roman"/>
                                        <w:caps/>
                                        <w:color w:val="323E4F" w:themeColor="text2" w:themeShade="BF"/>
                                        <w:sz w:val="52"/>
                                        <w:szCs w:val="52"/>
                                      </w:rPr>
                                      <w:t xml:space="preserve"> System Requirements Document</w:t>
                                    </w:r>
                                  </w:sdtContent>
                                </w:sdt>
                              </w:p>
                              <w:sdt>
                                <w:sdtPr>
                                  <w:rPr>
                                    <w:rFonts w:ascii="Times New Roman" w:hAnsi="Times New Roman" w:cs="Times New Roman"/>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0D430FF6" w14:textId="2663D973" w:rsidR="004765EA" w:rsidRDefault="0076046B">
                                    <w:pPr>
                                      <w:pStyle w:val="NoSpacing"/>
                                      <w:jc w:val="right"/>
                                      <w:rPr>
                                        <w:smallCaps/>
                                        <w:color w:val="44546A" w:themeColor="text2"/>
                                        <w:sz w:val="36"/>
                                        <w:szCs w:val="36"/>
                                      </w:rPr>
                                    </w:pPr>
                                    <w:r>
                                      <w:rPr>
                                        <w:rFonts w:ascii="Times New Roman" w:hAnsi="Times New Roman" w:cs="Times New Roman"/>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1C0493A"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6D31096A" w14:textId="474F4E02" w:rsidR="004765EA" w:rsidRPr="00A37983" w:rsidRDefault="003D1C17">
                          <w:pPr>
                            <w:pStyle w:val="NoSpacing"/>
                            <w:jc w:val="right"/>
                            <w:rPr>
                              <w:rFonts w:ascii="Times New Roman" w:hAnsi="Times New Roman" w:cs="Times New Roman"/>
                              <w:caps/>
                              <w:color w:val="323E4F" w:themeColor="text2" w:themeShade="BF"/>
                              <w:sz w:val="52"/>
                              <w:szCs w:val="52"/>
                            </w:rPr>
                          </w:pPr>
                          <w:sdt>
                            <w:sdtPr>
                              <w:rPr>
                                <w:rFonts w:ascii="Times New Roman" w:hAnsi="Times New Roman" w:cs="Times New Roman"/>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982BC7" w:rsidRPr="00A37983">
                                <w:rPr>
                                  <w:rFonts w:ascii="Times New Roman" w:hAnsi="Times New Roman" w:cs="Times New Roman"/>
                                  <w:caps/>
                                  <w:color w:val="323E4F" w:themeColor="text2" w:themeShade="BF"/>
                                  <w:sz w:val="52"/>
                                  <w:szCs w:val="52"/>
                                </w:rPr>
                                <w:t>Batsignal</w:t>
                              </w:r>
                              <w:r w:rsidR="004765EA" w:rsidRPr="00A37983">
                                <w:rPr>
                                  <w:rFonts w:ascii="Times New Roman" w:hAnsi="Times New Roman" w:cs="Times New Roman"/>
                                  <w:caps/>
                                  <w:color w:val="323E4F" w:themeColor="text2" w:themeShade="BF"/>
                                  <w:sz w:val="52"/>
                                  <w:szCs w:val="52"/>
                                </w:rPr>
                                <w:t xml:space="preserve"> System Requirements Document</w:t>
                              </w:r>
                            </w:sdtContent>
                          </w:sdt>
                        </w:p>
                        <w:sdt>
                          <w:sdtPr>
                            <w:rPr>
                              <w:rFonts w:ascii="Times New Roman" w:hAnsi="Times New Roman" w:cs="Times New Roman"/>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0D430FF6" w14:textId="2663D973" w:rsidR="004765EA" w:rsidRDefault="0076046B">
                              <w:pPr>
                                <w:pStyle w:val="NoSpacing"/>
                                <w:jc w:val="right"/>
                                <w:rPr>
                                  <w:smallCaps/>
                                  <w:color w:val="44546A" w:themeColor="text2"/>
                                  <w:sz w:val="36"/>
                                  <w:szCs w:val="36"/>
                                </w:rPr>
                              </w:pPr>
                              <w:r>
                                <w:rPr>
                                  <w:rFonts w:ascii="Times New Roman" w:hAnsi="Times New Roman" w:cs="Times New Roman"/>
                                  <w:smallCaps/>
                                  <w:color w:val="44546A" w:themeColor="text2"/>
                                  <w:sz w:val="36"/>
                                  <w:szCs w:val="36"/>
                                </w:rPr>
                                <w:t xml:space="preserve">     </w:t>
                              </w:r>
                            </w:p>
                          </w:sdtContent>
                        </w:sdt>
                      </w:txbxContent>
                    </v:textbox>
                    <w10:wrap type="square" anchorx="page" anchory="page"/>
                  </v:shape>
                </w:pict>
              </mc:Fallback>
            </mc:AlternateContent>
          </w:r>
          <w:r w:rsidRPr="0076046B">
            <w:rPr>
              <w:noProof/>
              <w:color w:val="000000" w:themeColor="text1"/>
              <w:rPrChange w:id="1" w:author="Kathleen Leach" w:date="2024-12-12T15:28:00Z" w16du:dateUtc="2024-12-12T20:28:00Z">
                <w:rPr>
                  <w:noProof/>
                </w:rPr>
              </w:rPrChange>
            </w:rPr>
            <mc:AlternateContent>
              <mc:Choice Requires="wpg">
                <w:drawing>
                  <wp:anchor distT="0" distB="0" distL="114300" distR="114300" simplePos="0" relativeHeight="251659264" behindDoc="0" locked="0" layoutInCell="1" allowOverlap="1" wp14:anchorId="1CC2A458" wp14:editId="2CCC085D">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22225" b="1968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1"/>
                            </a:solidFill>
                          </wpg:grpSpPr>
                          <wps:wsp>
                            <wps:cNvPr id="115" name="Rectangle 115"/>
                            <wps:cNvSpPr/>
                            <wps:spPr>
                              <a:xfrm>
                                <a:off x="0" y="0"/>
                                <a:ext cx="228600" cy="87820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36D2B0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" filled="f" strokecolor="black [3213]"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" filled="f" strokecolor="black [3213]" strokeweight="1pt">
                      <v:path arrowok="t"/>
                      <o:lock v:ext="edit" aspectratio="t"/>
                    </v:rect>
                    <w10:wrap anchorx="page" anchory="page"/>
                  </v:group>
                </w:pict>
              </mc:Fallback>
            </mc:AlternateContent>
          </w:r>
          <w:r>
            <w:rPr>
              <w:color w:val="4472C4" w:themeColor="accent5"/>
              <w:sz w:val="24"/>
              <w:szCs w:val="24"/>
            </w:rPr>
            <w:br w:type="page"/>
          </w:r>
        </w:p>
      </w:sdtContent>
    </w:sdt>
    <w:sdt>
      <w:sdtPr>
        <w:rPr>
          <w:rFonts w:asciiTheme="minorHAnsi" w:eastAsiaTheme="minorEastAsia" w:hAnsiTheme="minorHAnsi" w:cstheme="minorBidi"/>
          <w:caps w:val="0"/>
          <w:sz w:val="22"/>
          <w:szCs w:val="22"/>
        </w:rPr>
        <w:id w:val="1764108056"/>
        <w:docPartObj>
          <w:docPartGallery w:val="Table of Contents"/>
          <w:docPartUnique/>
        </w:docPartObj>
      </w:sdtPr>
      <w:sdtEndPr>
        <w:rPr>
          <w:b/>
          <w:bCs/>
          <w:noProof/>
        </w:rPr>
      </w:sdtEndPr>
      <w:sdtContent>
        <w:p w14:paraId="0C57206A" w14:textId="29797BE9" w:rsidR="004765EA" w:rsidRDefault="004765EA">
          <w:pPr>
            <w:pStyle w:val="TOCHeading"/>
            <w:rPr>
              <w:ins w:id="2" w:author="Kathleen Leach" w:date="2024-12-12T15:31:00Z" w16du:dateUtc="2024-12-12T20:31:00Z"/>
              <w:rFonts w:ascii="Times New Roman" w:hAnsi="Times New Roman" w:cs="Times New Roman"/>
            </w:rPr>
          </w:pPr>
          <w:r w:rsidRPr="00A37983">
            <w:rPr>
              <w:rFonts w:ascii="Times New Roman" w:hAnsi="Times New Roman" w:cs="Times New Roman"/>
            </w:rPr>
            <w:t>Table of Contents</w:t>
          </w:r>
        </w:p>
        <w:p w14:paraId="06C37A9C" w14:textId="77777777" w:rsidR="003E1D14" w:rsidRPr="00D077CC" w:rsidRDefault="003E1D14" w:rsidP="00D077CC"/>
        <w:p w14:paraId="08A05082" w14:textId="4ADF39E3" w:rsidR="004765EA" w:rsidRPr="00A37983" w:rsidRDefault="004765EA">
          <w:pPr>
            <w:pStyle w:val="TOC1"/>
            <w:rPr>
              <w:rFonts w:ascii="Times New Roman" w:hAnsi="Times New Roman" w:cs="Times New Roman"/>
              <w:b w:val="0"/>
              <w:noProof/>
              <w:spacing w:val="0"/>
            </w:rPr>
          </w:pPr>
          <w:r w:rsidRPr="00A37983">
            <w:rPr>
              <w:rFonts w:ascii="Times New Roman" w:hAnsi="Times New Roman" w:cs="Times New Roman"/>
            </w:rPr>
            <w:fldChar w:fldCharType="begin"/>
          </w:r>
          <w:r w:rsidRPr="00A37983">
            <w:rPr>
              <w:rFonts w:ascii="Times New Roman" w:hAnsi="Times New Roman" w:cs="Times New Roman"/>
            </w:rPr>
            <w:instrText xml:space="preserve"> TOC \o "1-3" \h \z \u </w:instrText>
          </w:r>
          <w:r w:rsidRPr="00A37983">
            <w:rPr>
              <w:rFonts w:ascii="Times New Roman" w:hAnsi="Times New Roman" w:cs="Times New Roman"/>
            </w:rPr>
            <w:fldChar w:fldCharType="separate"/>
          </w:r>
          <w:hyperlink w:anchor="_Toc133672738" w:history="1">
            <w:r w:rsidRPr="00A37983">
              <w:rPr>
                <w:rStyle w:val="Hyperlink"/>
                <w:rFonts w:ascii="Times New Roman" w:hAnsi="Times New Roman" w:cs="Times New Roman"/>
                <w:bCs/>
                <w:noProof/>
              </w:rPr>
              <w:t>Introduction</w:t>
            </w:r>
            <w:r w:rsidRPr="00A37983">
              <w:rPr>
                <w:rFonts w:ascii="Times New Roman" w:hAnsi="Times New Roman" w:cs="Times New Roman"/>
                <w:noProof/>
                <w:webHidden/>
              </w:rPr>
              <w:tab/>
            </w:r>
            <w:r w:rsidR="005D07BA">
              <w:rPr>
                <w:rFonts w:ascii="Times New Roman" w:hAnsi="Times New Roman" w:cs="Times New Roman"/>
                <w:noProof/>
                <w:webHidden/>
              </w:rPr>
              <w:t>2</w:t>
            </w:r>
          </w:hyperlink>
        </w:p>
        <w:p w14:paraId="093D33EB" w14:textId="4100C986" w:rsidR="004765EA" w:rsidRPr="00A37983" w:rsidRDefault="004765EA">
          <w:pPr>
            <w:pStyle w:val="TOC1"/>
            <w:rPr>
              <w:rFonts w:ascii="Times New Roman" w:hAnsi="Times New Roman" w:cs="Times New Roman"/>
              <w:b w:val="0"/>
              <w:noProof/>
              <w:spacing w:val="0"/>
            </w:rPr>
          </w:pPr>
          <w:hyperlink w:anchor="_Toc133672739" w:history="1">
            <w:r w:rsidRPr="00A37983">
              <w:rPr>
                <w:rStyle w:val="Hyperlink"/>
                <w:rFonts w:ascii="Times New Roman" w:hAnsi="Times New Roman" w:cs="Times New Roman"/>
                <w:bCs/>
                <w:noProof/>
              </w:rPr>
              <w:t>Description Model</w:t>
            </w:r>
            <w:r w:rsidRPr="00A37983">
              <w:rPr>
                <w:rFonts w:ascii="Times New Roman" w:hAnsi="Times New Roman" w:cs="Times New Roman"/>
                <w:noProof/>
                <w:webHidden/>
              </w:rPr>
              <w:tab/>
            </w:r>
            <w:r w:rsidR="005C1D49">
              <w:rPr>
                <w:rFonts w:ascii="Times New Roman" w:hAnsi="Times New Roman" w:cs="Times New Roman"/>
                <w:noProof/>
                <w:webHidden/>
              </w:rPr>
              <w:t>2</w:t>
            </w:r>
          </w:hyperlink>
        </w:p>
        <w:p w14:paraId="0BFD63B0" w14:textId="0464AC18" w:rsidR="004765EA" w:rsidRPr="00A37983" w:rsidRDefault="004765EA">
          <w:pPr>
            <w:pStyle w:val="TOC1"/>
            <w:rPr>
              <w:rFonts w:ascii="Times New Roman" w:hAnsi="Times New Roman" w:cs="Times New Roman"/>
              <w:b w:val="0"/>
              <w:noProof/>
              <w:spacing w:val="0"/>
            </w:rPr>
          </w:pPr>
          <w:hyperlink w:anchor="_Toc133672740" w:history="1">
            <w:r w:rsidRPr="00A37983">
              <w:rPr>
                <w:rStyle w:val="Hyperlink"/>
                <w:rFonts w:ascii="Times New Roman" w:hAnsi="Times New Roman" w:cs="Times New Roman"/>
                <w:bCs/>
                <w:noProof/>
              </w:rPr>
              <w:t>Class Diagram</w:t>
            </w:r>
            <w:r w:rsidRPr="00A37983">
              <w:rPr>
                <w:rFonts w:ascii="Times New Roman" w:hAnsi="Times New Roman" w:cs="Times New Roman"/>
                <w:noProof/>
                <w:webHidden/>
              </w:rPr>
              <w:tab/>
            </w:r>
            <w:r w:rsidR="008230A4">
              <w:rPr>
                <w:rFonts w:ascii="Times New Roman" w:hAnsi="Times New Roman" w:cs="Times New Roman"/>
                <w:noProof/>
                <w:webHidden/>
              </w:rPr>
              <w:t>8</w:t>
            </w:r>
          </w:hyperlink>
        </w:p>
        <w:p w14:paraId="12E61BF3" w14:textId="760CAF4C" w:rsidR="004765EA" w:rsidRPr="00A37983" w:rsidRDefault="004765EA">
          <w:pPr>
            <w:pStyle w:val="TOC1"/>
            <w:rPr>
              <w:rFonts w:ascii="Times New Roman" w:hAnsi="Times New Roman" w:cs="Times New Roman"/>
              <w:b w:val="0"/>
              <w:noProof/>
              <w:spacing w:val="0"/>
            </w:rPr>
          </w:pPr>
          <w:hyperlink w:anchor="_Toc133672741" w:history="1">
            <w:r w:rsidRPr="00A37983">
              <w:rPr>
                <w:rStyle w:val="Hyperlink"/>
                <w:rFonts w:ascii="Times New Roman" w:hAnsi="Times New Roman" w:cs="Times New Roman"/>
                <w:bCs/>
                <w:noProof/>
              </w:rPr>
              <w:t>Use Case Diagram</w:t>
            </w:r>
            <w:r w:rsidRPr="00A37983">
              <w:rPr>
                <w:rFonts w:ascii="Times New Roman" w:hAnsi="Times New Roman" w:cs="Times New Roman"/>
                <w:noProof/>
                <w:webHidden/>
              </w:rPr>
              <w:tab/>
            </w:r>
            <w:r w:rsidR="008230A4">
              <w:rPr>
                <w:rFonts w:ascii="Times New Roman" w:hAnsi="Times New Roman" w:cs="Times New Roman"/>
                <w:noProof/>
                <w:webHidden/>
              </w:rPr>
              <w:t>9</w:t>
            </w:r>
          </w:hyperlink>
        </w:p>
        <w:p w14:paraId="20CAF7EB" w14:textId="1851FE1C" w:rsidR="004765EA" w:rsidRPr="00A37983" w:rsidRDefault="004765EA">
          <w:pPr>
            <w:pStyle w:val="TOC1"/>
            <w:rPr>
              <w:rFonts w:ascii="Times New Roman" w:hAnsi="Times New Roman" w:cs="Times New Roman"/>
              <w:b w:val="0"/>
              <w:noProof/>
              <w:spacing w:val="0"/>
            </w:rPr>
          </w:pPr>
          <w:hyperlink w:anchor="_Toc133672742" w:history="1">
            <w:r w:rsidRPr="00A37983">
              <w:rPr>
                <w:rStyle w:val="Hyperlink"/>
                <w:rFonts w:ascii="Times New Roman" w:hAnsi="Times New Roman" w:cs="Times New Roman"/>
                <w:bCs/>
                <w:noProof/>
              </w:rPr>
              <w:t>Use Case Scenarios</w:t>
            </w:r>
            <w:r w:rsidRPr="00A37983">
              <w:rPr>
                <w:rFonts w:ascii="Times New Roman" w:hAnsi="Times New Roman" w:cs="Times New Roman"/>
                <w:noProof/>
                <w:webHidden/>
              </w:rPr>
              <w:tab/>
            </w:r>
            <w:r w:rsidR="00FC648E">
              <w:rPr>
                <w:rFonts w:ascii="Times New Roman" w:hAnsi="Times New Roman" w:cs="Times New Roman"/>
                <w:noProof/>
                <w:webHidden/>
              </w:rPr>
              <w:t>9</w:t>
            </w:r>
          </w:hyperlink>
        </w:p>
        <w:p w14:paraId="2595C684" w14:textId="161BE63F" w:rsidR="004765EA" w:rsidRPr="00A37983" w:rsidRDefault="004765EA">
          <w:pPr>
            <w:pStyle w:val="TOC1"/>
            <w:rPr>
              <w:rFonts w:ascii="Times New Roman" w:hAnsi="Times New Roman" w:cs="Times New Roman"/>
              <w:b w:val="0"/>
              <w:noProof/>
              <w:spacing w:val="0"/>
            </w:rPr>
          </w:pPr>
          <w:hyperlink w:anchor="_Toc133672743" w:history="1">
            <w:r w:rsidRPr="00A37983">
              <w:rPr>
                <w:rStyle w:val="Hyperlink"/>
                <w:rFonts w:ascii="Times New Roman" w:hAnsi="Times New Roman" w:cs="Times New Roman"/>
                <w:bCs/>
                <w:noProof/>
              </w:rPr>
              <w:t>System Sequence Charts</w:t>
            </w:r>
            <w:r w:rsidRPr="00A37983">
              <w:rPr>
                <w:rFonts w:ascii="Times New Roman" w:hAnsi="Times New Roman" w:cs="Times New Roman"/>
                <w:noProof/>
                <w:webHidden/>
              </w:rPr>
              <w:tab/>
            </w:r>
            <w:r w:rsidR="00FC648E">
              <w:rPr>
                <w:rFonts w:ascii="Times New Roman" w:hAnsi="Times New Roman" w:cs="Times New Roman"/>
                <w:noProof/>
                <w:webHidden/>
              </w:rPr>
              <w:t>9</w:t>
            </w:r>
          </w:hyperlink>
        </w:p>
        <w:p w14:paraId="3F28ECE3" w14:textId="20149583" w:rsidR="004765EA" w:rsidRDefault="004765EA">
          <w:pPr>
            <w:rPr>
              <w:b/>
              <w:bCs/>
              <w:noProof/>
            </w:rPr>
          </w:pPr>
          <w:r w:rsidRPr="00A37983">
            <w:rPr>
              <w:rFonts w:ascii="Times New Roman" w:hAnsi="Times New Roman" w:cs="Times New Roman"/>
              <w:b/>
              <w:bCs/>
              <w:noProof/>
            </w:rPr>
            <w:fldChar w:fldCharType="end"/>
          </w:r>
          <w:r>
            <w:rPr>
              <w:b/>
              <w:bCs/>
              <w:noProof/>
            </w:rPr>
            <w:br w:type="page"/>
          </w:r>
        </w:p>
        <w:p w14:paraId="6F7367D3" w14:textId="0165AE43" w:rsidR="00442B8B" w:rsidRPr="00442B8B" w:rsidRDefault="003D1C17" w:rsidP="00442B8B"/>
      </w:sdtContent>
    </w:sdt>
    <w:bookmarkStart w:id="3" w:name="_Toc133672738" w:displacedByCustomXml="prev"/>
    <w:p w14:paraId="3D4AC0B3" w14:textId="0C8745B5" w:rsidR="0060299B" w:rsidRDefault="0081513C">
      <w:pPr>
        <w:pStyle w:val="Heading1"/>
        <w:rPr>
          <w:rFonts w:ascii="Times New Roman" w:hAnsi="Times New Roman" w:cs="Times New Roman"/>
          <w:b/>
          <w:bCs/>
        </w:rPr>
      </w:pPr>
      <w:r w:rsidRPr="00A37983">
        <w:rPr>
          <w:rFonts w:ascii="Times New Roman" w:hAnsi="Times New Roman" w:cs="Times New Roman"/>
          <w:b/>
          <w:bCs/>
        </w:rPr>
        <w:t>Introduction</w:t>
      </w:r>
      <w:bookmarkEnd w:id="3"/>
      <w:r w:rsidR="00522CD7">
        <w:rPr>
          <w:rFonts w:ascii="Times New Roman" w:hAnsi="Times New Roman" w:cs="Times New Roman"/>
          <w:b/>
          <w:bCs/>
        </w:rPr>
        <w:t xml:space="preserve"> </w:t>
      </w:r>
    </w:p>
    <w:p w14:paraId="533302AA" w14:textId="77777777" w:rsidR="00A37983" w:rsidRDefault="00A37983" w:rsidP="00A37983"/>
    <w:p w14:paraId="207E0AC3" w14:textId="00773891" w:rsidR="005D338D" w:rsidRDefault="005D338D" w:rsidP="00A37983">
      <w:pPr>
        <w:rPr>
          <w:b/>
          <w:bCs/>
          <w:sz w:val="28"/>
          <w:szCs w:val="28"/>
        </w:rPr>
      </w:pPr>
      <w:r>
        <w:rPr>
          <w:rFonts w:ascii="Times New Roman" w:hAnsi="Times New Roman" w:cs="Times New Roman"/>
          <w:b/>
          <w:bCs/>
          <w:sz w:val="28"/>
          <w:szCs w:val="28"/>
        </w:rPr>
        <w:t>Purpose</w:t>
      </w:r>
    </w:p>
    <w:p w14:paraId="3EB44F25" w14:textId="142296D7" w:rsidR="005D338D" w:rsidRDefault="005D338D" w:rsidP="005D338D">
      <w:pPr>
        <w:spacing w:line="480" w:lineRule="auto"/>
        <w:rPr>
          <w:rFonts w:ascii="Times New Roman" w:hAnsi="Times New Roman" w:cs="Times New Roman"/>
        </w:rPr>
      </w:pPr>
      <w:r w:rsidRPr="005D338D">
        <w:rPr>
          <w:rFonts w:ascii="Times New Roman" w:hAnsi="Times New Roman" w:cs="Times New Roman"/>
        </w:rPr>
        <w:t xml:space="preserve">This system requirements document (SRD) will serve as an outline for the functional and nonfunctional requirements of the BatSignal app. </w:t>
      </w:r>
      <w:r>
        <w:rPr>
          <w:rFonts w:ascii="Times New Roman" w:hAnsi="Times New Roman" w:cs="Times New Roman"/>
        </w:rPr>
        <w:t xml:space="preserve">Included in the SRD are the class diagrams, use case diagrams and descriptions, system sequence diagrams (SSD), </w:t>
      </w:r>
      <w:r w:rsidR="004B0995">
        <w:rPr>
          <w:rFonts w:ascii="Times New Roman" w:hAnsi="Times New Roman" w:cs="Times New Roman"/>
        </w:rPr>
        <w:t>performance</w:t>
      </w:r>
      <w:r>
        <w:rPr>
          <w:rFonts w:ascii="Times New Roman" w:hAnsi="Times New Roman" w:cs="Times New Roman"/>
        </w:rPr>
        <w:t xml:space="preserve"> requirements</w:t>
      </w:r>
      <w:r w:rsidR="00522CD7">
        <w:rPr>
          <w:rFonts w:ascii="Times New Roman" w:hAnsi="Times New Roman" w:cs="Times New Roman"/>
        </w:rPr>
        <w:t>, and security measures</w:t>
      </w:r>
      <w:r>
        <w:rPr>
          <w:rFonts w:ascii="Times New Roman" w:hAnsi="Times New Roman" w:cs="Times New Roman"/>
        </w:rPr>
        <w:t>. The SRD will also touch upon the features used to mitigate potential risks to the integrity of BatSignal’s input and output.</w:t>
      </w:r>
    </w:p>
    <w:p w14:paraId="606DF2CB" w14:textId="546D3D86" w:rsidR="005D338D" w:rsidRDefault="005D338D" w:rsidP="005D338D">
      <w:pPr>
        <w:rPr>
          <w:rFonts w:ascii="Times New Roman" w:hAnsi="Times New Roman" w:cs="Times New Roman"/>
          <w:b/>
          <w:bCs/>
          <w:sz w:val="28"/>
          <w:szCs w:val="28"/>
        </w:rPr>
      </w:pPr>
      <w:r>
        <w:rPr>
          <w:rFonts w:ascii="Times New Roman" w:hAnsi="Times New Roman" w:cs="Times New Roman"/>
          <w:b/>
          <w:bCs/>
          <w:sz w:val="28"/>
          <w:szCs w:val="28"/>
        </w:rPr>
        <w:t>Scope</w:t>
      </w:r>
    </w:p>
    <w:p w14:paraId="4DF6A6F1" w14:textId="0D15AC0F" w:rsidR="005D338D" w:rsidRPr="005D338D" w:rsidRDefault="005D338D" w:rsidP="005D338D">
      <w:pPr>
        <w:spacing w:line="480" w:lineRule="auto"/>
      </w:pPr>
      <w:r>
        <w:rPr>
          <w:rFonts w:ascii="Times New Roman" w:hAnsi="Times New Roman" w:cs="Times New Roman"/>
        </w:rPr>
        <w:t xml:space="preserve">BatSignal will be used by </w:t>
      </w:r>
      <w:r w:rsidR="00FF5984">
        <w:rPr>
          <w:rFonts w:ascii="Times New Roman" w:hAnsi="Times New Roman" w:cs="Times New Roman"/>
        </w:rPr>
        <w:t>those</w:t>
      </w:r>
      <w:r>
        <w:rPr>
          <w:rFonts w:ascii="Times New Roman" w:hAnsi="Times New Roman" w:cs="Times New Roman"/>
        </w:rPr>
        <w:t xml:space="preserve"> concerned about crime, </w:t>
      </w:r>
      <w:r w:rsidR="00985E9C">
        <w:rPr>
          <w:rFonts w:ascii="Times New Roman" w:hAnsi="Times New Roman" w:cs="Times New Roman"/>
        </w:rPr>
        <w:t xml:space="preserve">those in </w:t>
      </w:r>
      <w:r>
        <w:rPr>
          <w:rFonts w:ascii="Times New Roman" w:hAnsi="Times New Roman" w:cs="Times New Roman"/>
        </w:rPr>
        <w:t xml:space="preserve">law enforcement, or anyone who is just plain nosy. This app is designed to give the user quick, easy access to the features needed for effective crime reporting and database inquiries. </w:t>
      </w:r>
      <w:r w:rsidR="005B2D64">
        <w:rPr>
          <w:rFonts w:ascii="Times New Roman" w:hAnsi="Times New Roman" w:cs="Times New Roman"/>
        </w:rPr>
        <w:t xml:space="preserve">If a user sees a person with a crowbar jimmying and prying, the system’s user interface (UI) is built to prioritize functions needed by </w:t>
      </w:r>
      <w:r w:rsidR="00985E9C">
        <w:rPr>
          <w:rFonts w:ascii="Times New Roman" w:hAnsi="Times New Roman" w:cs="Times New Roman"/>
        </w:rPr>
        <w:t>a vigilant user</w:t>
      </w:r>
      <w:r w:rsidR="005B2D64">
        <w:rPr>
          <w:rFonts w:ascii="Times New Roman" w:hAnsi="Times New Roman" w:cs="Times New Roman"/>
        </w:rPr>
        <w:t>.</w:t>
      </w:r>
    </w:p>
    <w:p w14:paraId="3E00CAA6" w14:textId="50D19EE9" w:rsidR="005D338D" w:rsidRDefault="00C67E8C" w:rsidP="00C67E8C">
      <w:pPr>
        <w:rPr>
          <w:rFonts w:ascii="Times New Roman" w:hAnsi="Times New Roman" w:cs="Times New Roman"/>
          <w:b/>
          <w:bCs/>
          <w:sz w:val="28"/>
          <w:szCs w:val="28"/>
        </w:rPr>
      </w:pPr>
      <w:bookmarkStart w:id="4" w:name="_Hlk182836965"/>
      <w:r>
        <w:rPr>
          <w:rFonts w:ascii="Times New Roman" w:hAnsi="Times New Roman" w:cs="Times New Roman"/>
          <w:b/>
          <w:bCs/>
          <w:sz w:val="28"/>
          <w:szCs w:val="28"/>
        </w:rPr>
        <w:t>Overview</w:t>
      </w:r>
    </w:p>
    <w:bookmarkEnd w:id="4"/>
    <w:p w14:paraId="4E971DC7" w14:textId="354E3B00" w:rsidR="00C67E8C" w:rsidRPr="00C67E8C" w:rsidRDefault="00994230" w:rsidP="00C67E8C">
      <w:pPr>
        <w:spacing w:line="480" w:lineRule="auto"/>
        <w:rPr>
          <w:rFonts w:ascii="Times New Roman" w:hAnsi="Times New Roman" w:cs="Times New Roman"/>
        </w:rPr>
      </w:pPr>
      <w:r>
        <w:rPr>
          <w:rFonts w:ascii="Times New Roman" w:hAnsi="Times New Roman" w:cs="Times New Roman"/>
        </w:rPr>
        <w:t xml:space="preserve">The following sections will provide an overview of the skeletal structure of BatSignal. Attention will be paid to the steps a user would take to enter and view crime data, as well as the functional components of the system. The processes and security measures are also outlined. </w:t>
      </w:r>
    </w:p>
    <w:p w14:paraId="6DACBA01" w14:textId="6451BEC4" w:rsidR="0060299B" w:rsidRDefault="0081513C" w:rsidP="0081513C">
      <w:pPr>
        <w:pStyle w:val="Heading1"/>
        <w:rPr>
          <w:rFonts w:ascii="Times New Roman" w:hAnsi="Times New Roman" w:cs="Times New Roman"/>
          <w:b/>
          <w:bCs/>
        </w:rPr>
      </w:pPr>
      <w:bookmarkStart w:id="5" w:name="_Toc133672739"/>
      <w:r w:rsidRPr="00A37983">
        <w:rPr>
          <w:rFonts w:ascii="Times New Roman" w:hAnsi="Times New Roman" w:cs="Times New Roman"/>
          <w:b/>
          <w:bCs/>
        </w:rPr>
        <w:t>Description Model</w:t>
      </w:r>
      <w:bookmarkEnd w:id="5"/>
      <w:r w:rsidR="00441D67">
        <w:rPr>
          <w:rFonts w:ascii="Times New Roman" w:hAnsi="Times New Roman" w:cs="Times New Roman"/>
          <w:b/>
          <w:bCs/>
        </w:rPr>
        <w:t xml:space="preserve"> </w:t>
      </w:r>
    </w:p>
    <w:p w14:paraId="22E84CBF" w14:textId="77777777" w:rsidR="00A37983" w:rsidRPr="00A37983" w:rsidRDefault="00A37983" w:rsidP="00A37983"/>
    <w:p w14:paraId="6B7807C4" w14:textId="1E561F99" w:rsidR="00351C44" w:rsidRDefault="00351C44" w:rsidP="00351C44">
      <w:pPr>
        <w:pStyle w:val="BodyText"/>
        <w:spacing w:line="480" w:lineRule="auto"/>
        <w:rPr>
          <w:rFonts w:ascii="Times New Roman" w:hAnsi="Times New Roman" w:cs="Times New Roman"/>
        </w:rPr>
      </w:pPr>
      <w:r>
        <w:rPr>
          <w:rFonts w:ascii="Times New Roman" w:hAnsi="Times New Roman" w:cs="Times New Roman"/>
        </w:rPr>
        <w:t>BatSignal has one user, one administrator and five functional features within the system. The user accesses the system through the internet on a desktop, laptop, or mobile device. The administrator has full access to the system through the internet as well as access to court and police database records. The administrator then moves this data onto the app.</w:t>
      </w:r>
      <w:r w:rsidR="00812E34">
        <w:rPr>
          <w:rFonts w:ascii="Times New Roman" w:hAnsi="Times New Roman" w:cs="Times New Roman"/>
        </w:rPr>
        <w:t xml:space="preserve"> The user does not have direct access to court and police </w:t>
      </w:r>
      <w:r w:rsidR="00812E34">
        <w:rPr>
          <w:rFonts w:ascii="Times New Roman" w:hAnsi="Times New Roman" w:cs="Times New Roman"/>
        </w:rPr>
        <w:lastRenderedPageBreak/>
        <w:t>records through the app’s functions. This section will outline the input, output, process</w:t>
      </w:r>
      <w:r w:rsidR="00441D67">
        <w:rPr>
          <w:rFonts w:ascii="Times New Roman" w:hAnsi="Times New Roman" w:cs="Times New Roman"/>
        </w:rPr>
        <w:t>es</w:t>
      </w:r>
      <w:r w:rsidR="00812E34">
        <w:rPr>
          <w:rFonts w:ascii="Times New Roman" w:hAnsi="Times New Roman" w:cs="Times New Roman"/>
        </w:rPr>
        <w:t>, performance, and security requirements of the system.</w:t>
      </w:r>
    </w:p>
    <w:p w14:paraId="5F308B86" w14:textId="3CA56719" w:rsidR="00812E34" w:rsidRDefault="00812E34" w:rsidP="00812E34">
      <w:pPr>
        <w:spacing w:line="480" w:lineRule="auto"/>
        <w:rPr>
          <w:rFonts w:ascii="Times New Roman" w:hAnsi="Times New Roman" w:cs="Times New Roman"/>
          <w:b/>
          <w:bCs/>
          <w:sz w:val="28"/>
          <w:szCs w:val="28"/>
        </w:rPr>
      </w:pPr>
      <w:r>
        <w:rPr>
          <w:rFonts w:ascii="Times New Roman" w:hAnsi="Times New Roman" w:cs="Times New Roman"/>
          <w:b/>
          <w:bCs/>
          <w:sz w:val="28"/>
          <w:szCs w:val="28"/>
        </w:rPr>
        <w:t>User Input</w:t>
      </w:r>
    </w:p>
    <w:p w14:paraId="497E6E29" w14:textId="3FA4F507" w:rsidR="00812E34" w:rsidRDefault="00812E34" w:rsidP="00812E34">
      <w:pPr>
        <w:spacing w:line="480" w:lineRule="auto"/>
        <w:rPr>
          <w:rFonts w:ascii="Times New Roman" w:hAnsi="Times New Roman" w:cs="Times New Roman"/>
        </w:rPr>
      </w:pPr>
      <w:r>
        <w:rPr>
          <w:rFonts w:ascii="Times New Roman" w:hAnsi="Times New Roman" w:cs="Times New Roman"/>
        </w:rPr>
        <w:t>Use case: Report Crime</w:t>
      </w:r>
      <w:r w:rsidR="00441D67">
        <w:rPr>
          <w:rFonts w:ascii="Times New Roman" w:hAnsi="Times New Roman" w:cs="Times New Roman"/>
        </w:rPr>
        <w:t xml:space="preserve"> (priority function)</w:t>
      </w:r>
    </w:p>
    <w:p w14:paraId="2DA32D79" w14:textId="3E653226" w:rsidR="00812E34" w:rsidRDefault="00812E34" w:rsidP="00812E34">
      <w:pPr>
        <w:spacing w:line="480" w:lineRule="auto"/>
        <w:rPr>
          <w:rFonts w:ascii="Times New Roman" w:hAnsi="Times New Roman" w:cs="Times New Roman"/>
        </w:rPr>
      </w:pPr>
      <w:r>
        <w:rPr>
          <w:rFonts w:ascii="Times New Roman" w:hAnsi="Times New Roman" w:cs="Times New Roman"/>
        </w:rPr>
        <w:t>Brief description: The user accesses the Real-Time Crime Reporting function, and</w:t>
      </w:r>
      <w:r w:rsidR="00985E9C">
        <w:rPr>
          <w:rFonts w:ascii="Times New Roman" w:hAnsi="Times New Roman" w:cs="Times New Roman"/>
        </w:rPr>
        <w:t xml:space="preserve"> inputs crime data.</w:t>
      </w:r>
    </w:p>
    <w:p w14:paraId="209FA2C3" w14:textId="3110967F" w:rsidR="00FC630D" w:rsidRDefault="00FC630D" w:rsidP="00E54E8C">
      <w:pPr>
        <w:spacing w:after="0" w:line="480" w:lineRule="auto"/>
        <w:rPr>
          <w:rFonts w:ascii="Times New Roman" w:hAnsi="Times New Roman" w:cs="Times New Roman"/>
        </w:rPr>
      </w:pPr>
      <w:r>
        <w:rPr>
          <w:rFonts w:ascii="Times New Roman" w:hAnsi="Times New Roman" w:cs="Times New Roman"/>
        </w:rPr>
        <w:t xml:space="preserve">The user enters the location, time, </w:t>
      </w:r>
      <w:r w:rsidR="00CF45F9">
        <w:rPr>
          <w:rFonts w:ascii="Times New Roman" w:hAnsi="Times New Roman" w:cs="Times New Roman"/>
        </w:rPr>
        <w:t>type of crime</w:t>
      </w:r>
      <w:r w:rsidR="00811667">
        <w:rPr>
          <w:rFonts w:ascii="Times New Roman" w:hAnsi="Times New Roman" w:cs="Times New Roman"/>
        </w:rPr>
        <w:t xml:space="preserve"> (see below for severity scale)</w:t>
      </w:r>
      <w:r>
        <w:rPr>
          <w:rFonts w:ascii="Times New Roman" w:hAnsi="Times New Roman" w:cs="Times New Roman"/>
        </w:rPr>
        <w:t xml:space="preserve">, perpetrator, and </w:t>
      </w:r>
      <w:r w:rsidR="00811667">
        <w:rPr>
          <w:rFonts w:ascii="Times New Roman" w:hAnsi="Times New Roman" w:cs="Times New Roman"/>
        </w:rPr>
        <w:t>the name, address, phone number, and email address of the witness</w:t>
      </w:r>
      <w:r>
        <w:rPr>
          <w:rFonts w:ascii="Times New Roman" w:hAnsi="Times New Roman" w:cs="Times New Roman"/>
        </w:rPr>
        <w:t>.</w:t>
      </w:r>
    </w:p>
    <w:p w14:paraId="4C5EE626" w14:textId="2586663A" w:rsidR="007016B2" w:rsidDel="00E54E8C" w:rsidRDefault="007016B2" w:rsidP="00E54E8C">
      <w:pPr>
        <w:spacing w:after="0" w:line="480" w:lineRule="auto"/>
        <w:rPr>
          <w:del w:id="6" w:author="Kathleen Leach" w:date="2024-12-12T16:38:00Z" w16du:dateUtc="2024-12-12T21:38:00Z"/>
          <w:rFonts w:ascii="Times New Roman" w:hAnsi="Times New Roman" w:cs="Times New Roman"/>
        </w:rPr>
      </w:pPr>
    </w:p>
    <w:p w14:paraId="181E2923" w14:textId="12ED6EDA" w:rsidR="00CF45F9" w:rsidRDefault="00CF45F9" w:rsidP="00CF45F9">
      <w:pPr>
        <w:spacing w:line="480" w:lineRule="auto"/>
        <w:rPr>
          <w:rFonts w:ascii="Times New Roman" w:hAnsi="Times New Roman" w:cs="Times New Roman"/>
        </w:rPr>
      </w:pPr>
      <w:r>
        <w:rPr>
          <w:rFonts w:ascii="Times New Roman" w:hAnsi="Times New Roman" w:cs="Times New Roman"/>
        </w:rPr>
        <w:t xml:space="preserve">The type of crime is then placed into one of the four crime categories which is then assigned a severity number from 1 – 20 (1 </w:t>
      </w:r>
      <w:r w:rsidR="00E54E8C">
        <w:rPr>
          <w:rFonts w:ascii="Times New Roman" w:hAnsi="Times New Roman" w:cs="Times New Roman"/>
        </w:rPr>
        <w:t>being mild</w:t>
      </w:r>
      <w:r>
        <w:rPr>
          <w:rFonts w:ascii="Times New Roman" w:hAnsi="Times New Roman" w:cs="Times New Roman"/>
        </w:rPr>
        <w:t xml:space="preserve"> and 20 being purely Satanic</w:t>
      </w:r>
      <w:r w:rsidR="00E54E8C">
        <w:rPr>
          <w:rFonts w:ascii="Times New Roman" w:hAnsi="Times New Roman" w:cs="Times New Roman"/>
        </w:rPr>
        <w:t>). The four</w:t>
      </w:r>
      <w:r>
        <w:rPr>
          <w:rFonts w:ascii="Times New Roman" w:hAnsi="Times New Roman" w:cs="Times New Roman"/>
        </w:rPr>
        <w:t xml:space="preserve"> crime categories</w:t>
      </w:r>
      <w:r w:rsidR="00E54E8C">
        <w:rPr>
          <w:rFonts w:ascii="Times New Roman" w:hAnsi="Times New Roman" w:cs="Times New Roman"/>
        </w:rPr>
        <w:t xml:space="preserve"> are:</w:t>
      </w:r>
    </w:p>
    <w:p w14:paraId="416C1FAE" w14:textId="54FAA472" w:rsidR="00CF45F9" w:rsidRDefault="00CF45F9" w:rsidP="00CF45F9">
      <w:pPr>
        <w:pStyle w:val="ListParagraph"/>
        <w:numPr>
          <w:ilvl w:val="0"/>
          <w:numId w:val="17"/>
        </w:numPr>
        <w:spacing w:line="480" w:lineRule="auto"/>
        <w:rPr>
          <w:rFonts w:ascii="Times New Roman" w:hAnsi="Times New Roman" w:cs="Times New Roman"/>
        </w:rPr>
      </w:pPr>
      <w:r>
        <w:rPr>
          <w:rFonts w:ascii="Times New Roman" w:hAnsi="Times New Roman" w:cs="Times New Roman"/>
        </w:rPr>
        <w:t xml:space="preserve">Infraction </w:t>
      </w:r>
      <w:r w:rsidR="00BB7763">
        <w:rPr>
          <w:rFonts w:ascii="Times New Roman" w:hAnsi="Times New Roman" w:cs="Times New Roman"/>
        </w:rPr>
        <w:t xml:space="preserve">1 - 5 </w:t>
      </w:r>
      <w:r>
        <w:rPr>
          <w:rFonts w:ascii="Times New Roman" w:hAnsi="Times New Roman" w:cs="Times New Roman"/>
        </w:rPr>
        <w:t xml:space="preserve">(ex: littering, shoplifting, jaywalking, </w:t>
      </w:r>
      <w:r w:rsidR="00BB7763">
        <w:rPr>
          <w:rFonts w:ascii="Times New Roman" w:hAnsi="Times New Roman" w:cs="Times New Roman"/>
        </w:rPr>
        <w:t>speeding, fishing without a license)</w:t>
      </w:r>
    </w:p>
    <w:p w14:paraId="3E2EEEC8" w14:textId="0084A5DD" w:rsidR="00CF45F9" w:rsidRDefault="00CF45F9" w:rsidP="00CF45F9">
      <w:pPr>
        <w:pStyle w:val="ListParagraph"/>
        <w:numPr>
          <w:ilvl w:val="0"/>
          <w:numId w:val="17"/>
        </w:numPr>
        <w:spacing w:line="480" w:lineRule="auto"/>
        <w:rPr>
          <w:rFonts w:ascii="Times New Roman" w:hAnsi="Times New Roman" w:cs="Times New Roman"/>
        </w:rPr>
      </w:pPr>
      <w:r>
        <w:rPr>
          <w:rFonts w:ascii="Times New Roman" w:hAnsi="Times New Roman" w:cs="Times New Roman"/>
        </w:rPr>
        <w:t>Misdemeanor</w:t>
      </w:r>
      <w:r w:rsidR="00BB7763">
        <w:rPr>
          <w:rFonts w:ascii="Times New Roman" w:hAnsi="Times New Roman" w:cs="Times New Roman"/>
        </w:rPr>
        <w:t xml:space="preserve"> 6 – 10 (ex: disorderly conduct, prostitution, driving while suspended, trespassing)</w:t>
      </w:r>
    </w:p>
    <w:p w14:paraId="3413A3C4" w14:textId="1B91295B" w:rsidR="00BB7763" w:rsidRDefault="00CF45F9" w:rsidP="00BB7763">
      <w:pPr>
        <w:pStyle w:val="ListParagraph"/>
        <w:numPr>
          <w:ilvl w:val="0"/>
          <w:numId w:val="17"/>
        </w:numPr>
        <w:spacing w:line="480" w:lineRule="auto"/>
        <w:rPr>
          <w:rFonts w:ascii="Times New Roman" w:hAnsi="Times New Roman" w:cs="Times New Roman"/>
        </w:rPr>
      </w:pPr>
      <w:r>
        <w:rPr>
          <w:rFonts w:ascii="Times New Roman" w:hAnsi="Times New Roman" w:cs="Times New Roman"/>
        </w:rPr>
        <w:t>Felony – Misdemeanor</w:t>
      </w:r>
      <w:r w:rsidR="00BB7763">
        <w:rPr>
          <w:rFonts w:ascii="Times New Roman" w:hAnsi="Times New Roman" w:cs="Times New Roman"/>
        </w:rPr>
        <w:t xml:space="preserve"> 11 – 15 (ex: indecent exposure, public drunkenness, possession of the </w:t>
      </w:r>
      <w:r w:rsidR="00C703E6">
        <w:rPr>
          <w:rFonts w:ascii="Times New Roman" w:hAnsi="Times New Roman" w:cs="Times New Roman"/>
        </w:rPr>
        <w:t>D</w:t>
      </w:r>
      <w:r w:rsidR="00BB7763">
        <w:rPr>
          <w:rFonts w:ascii="Times New Roman" w:hAnsi="Times New Roman" w:cs="Times New Roman"/>
        </w:rPr>
        <w:t>evil’s lettuce)</w:t>
      </w:r>
    </w:p>
    <w:p w14:paraId="7AA03AFC" w14:textId="54A68B2D" w:rsidR="00CF45F9" w:rsidRPr="00E54E8C" w:rsidRDefault="00BB7763" w:rsidP="00E54E8C">
      <w:pPr>
        <w:pStyle w:val="ListParagraph"/>
        <w:numPr>
          <w:ilvl w:val="0"/>
          <w:numId w:val="17"/>
        </w:numPr>
        <w:spacing w:line="480" w:lineRule="auto"/>
        <w:rPr>
          <w:rFonts w:ascii="Times New Roman" w:hAnsi="Times New Roman" w:cs="Times New Roman"/>
        </w:rPr>
      </w:pPr>
      <w:r>
        <w:rPr>
          <w:rFonts w:ascii="Times New Roman" w:hAnsi="Times New Roman" w:cs="Times New Roman"/>
        </w:rPr>
        <w:t>Felony 16 – 20 (ex: burglary, kidnapping, rape, drug trafficking, arson, assault, DUI, murder)</w:t>
      </w:r>
    </w:p>
    <w:p w14:paraId="36B9046B" w14:textId="77777777" w:rsidR="000101DF" w:rsidRDefault="000101DF" w:rsidP="00812E34">
      <w:pPr>
        <w:spacing w:line="480" w:lineRule="auto"/>
        <w:rPr>
          <w:rFonts w:ascii="Times New Roman" w:hAnsi="Times New Roman" w:cs="Times New Roman"/>
        </w:rPr>
      </w:pPr>
    </w:p>
    <w:p w14:paraId="2C05A4CD" w14:textId="72CE791C" w:rsidR="00812E34" w:rsidRDefault="00812E34" w:rsidP="00812E34">
      <w:pPr>
        <w:spacing w:line="480" w:lineRule="auto"/>
        <w:rPr>
          <w:rFonts w:ascii="Times New Roman" w:hAnsi="Times New Roman" w:cs="Times New Roman"/>
        </w:rPr>
      </w:pPr>
      <w:r>
        <w:rPr>
          <w:rFonts w:ascii="Times New Roman" w:hAnsi="Times New Roman" w:cs="Times New Roman"/>
        </w:rPr>
        <w:t>Use case: Update Database</w:t>
      </w:r>
      <w:r w:rsidR="00441D67">
        <w:rPr>
          <w:rFonts w:ascii="Times New Roman" w:hAnsi="Times New Roman" w:cs="Times New Roman"/>
        </w:rPr>
        <w:t xml:space="preserve"> (priority function)</w:t>
      </w:r>
    </w:p>
    <w:p w14:paraId="3877DC20" w14:textId="0AC0AD91" w:rsidR="00812E34" w:rsidRDefault="00812E34" w:rsidP="00812E34">
      <w:pPr>
        <w:spacing w:line="480" w:lineRule="auto"/>
        <w:rPr>
          <w:rFonts w:ascii="Times New Roman" w:hAnsi="Times New Roman" w:cs="Times New Roman"/>
        </w:rPr>
      </w:pPr>
      <w:r>
        <w:rPr>
          <w:rFonts w:ascii="Times New Roman" w:hAnsi="Times New Roman" w:cs="Times New Roman"/>
        </w:rPr>
        <w:t xml:space="preserve">Brief description: The user accesses the Civilian Collaboration function, and inputs </w:t>
      </w:r>
      <w:r w:rsidR="00985E9C">
        <w:rPr>
          <w:rFonts w:ascii="Times New Roman" w:hAnsi="Times New Roman" w:cs="Times New Roman"/>
        </w:rPr>
        <w:t>perpetrator data</w:t>
      </w:r>
      <w:r w:rsidR="000101DF">
        <w:rPr>
          <w:rFonts w:ascii="Times New Roman" w:hAnsi="Times New Roman" w:cs="Times New Roman"/>
        </w:rPr>
        <w:t xml:space="preserve"> including</w:t>
      </w:r>
      <w:r w:rsidR="005359EC">
        <w:rPr>
          <w:rFonts w:ascii="Times New Roman" w:hAnsi="Times New Roman" w:cs="Times New Roman"/>
        </w:rPr>
        <w:t xml:space="preserve"> name, hair and eye color, approximate height and weight, past known criminal activity, current address, photo of subject, email address, and current phone number</w:t>
      </w:r>
      <w:r w:rsidR="00985E9C">
        <w:rPr>
          <w:rFonts w:ascii="Times New Roman" w:hAnsi="Times New Roman" w:cs="Times New Roman"/>
        </w:rPr>
        <w:t>.</w:t>
      </w:r>
    </w:p>
    <w:p w14:paraId="10D6F6AC" w14:textId="7B57C1C3" w:rsidR="00FC630D" w:rsidRDefault="00FC630D" w:rsidP="00812E34">
      <w:pPr>
        <w:spacing w:line="480" w:lineRule="auto"/>
        <w:rPr>
          <w:rFonts w:ascii="Times New Roman" w:hAnsi="Times New Roman" w:cs="Times New Roman"/>
        </w:rPr>
      </w:pPr>
      <w:r>
        <w:rPr>
          <w:rFonts w:ascii="Times New Roman" w:hAnsi="Times New Roman" w:cs="Times New Roman"/>
        </w:rPr>
        <w:t xml:space="preserve">Steps: 1. The user enters </w:t>
      </w:r>
      <w:r w:rsidR="005359EC">
        <w:rPr>
          <w:rFonts w:ascii="Times New Roman" w:hAnsi="Times New Roman" w:cs="Times New Roman"/>
        </w:rPr>
        <w:t>perpetrator data</w:t>
      </w:r>
      <w:r>
        <w:rPr>
          <w:rFonts w:ascii="Times New Roman" w:hAnsi="Times New Roman" w:cs="Times New Roman"/>
        </w:rPr>
        <w:t>.</w:t>
      </w:r>
    </w:p>
    <w:p w14:paraId="3F144F2F" w14:textId="575D6CE2" w:rsidR="00FC630D" w:rsidRDefault="00FC630D" w:rsidP="00812E34">
      <w:pPr>
        <w:spacing w:line="480" w:lineRule="auto"/>
        <w:rPr>
          <w:rFonts w:ascii="Times New Roman" w:hAnsi="Times New Roman" w:cs="Times New Roman"/>
        </w:rPr>
      </w:pPr>
      <w:r>
        <w:rPr>
          <w:rFonts w:ascii="Times New Roman" w:hAnsi="Times New Roman" w:cs="Times New Roman"/>
        </w:rPr>
        <w:t xml:space="preserve">           2. The system gives the user the option to send or cancel.</w:t>
      </w:r>
    </w:p>
    <w:p w14:paraId="13CA43CA" w14:textId="4F7F145C" w:rsidR="00FC630D" w:rsidRDefault="00FC630D" w:rsidP="00812E34">
      <w:pPr>
        <w:spacing w:line="480" w:lineRule="auto"/>
        <w:rPr>
          <w:rFonts w:ascii="Times New Roman" w:hAnsi="Times New Roman" w:cs="Times New Roman"/>
        </w:rPr>
      </w:pPr>
      <w:r>
        <w:rPr>
          <w:rFonts w:ascii="Times New Roman" w:hAnsi="Times New Roman" w:cs="Times New Roman"/>
        </w:rPr>
        <w:lastRenderedPageBreak/>
        <w:t xml:space="preserve">           3. The user hits send.</w:t>
      </w:r>
    </w:p>
    <w:p w14:paraId="121EB464" w14:textId="27A6E898" w:rsidR="00FC630D" w:rsidRDefault="00FC630D" w:rsidP="00812E34">
      <w:pPr>
        <w:spacing w:line="480" w:lineRule="auto"/>
        <w:rPr>
          <w:rFonts w:ascii="Times New Roman" w:hAnsi="Times New Roman" w:cs="Times New Roman"/>
        </w:rPr>
      </w:pPr>
      <w:r>
        <w:rPr>
          <w:rFonts w:ascii="Times New Roman" w:hAnsi="Times New Roman" w:cs="Times New Roman"/>
        </w:rPr>
        <w:t xml:space="preserve">           4. The system displays the information entered by the user.</w:t>
      </w:r>
    </w:p>
    <w:p w14:paraId="6CABE612" w14:textId="77777777" w:rsidR="00FC630D" w:rsidRDefault="00FC630D" w:rsidP="00812E34">
      <w:pPr>
        <w:spacing w:line="480" w:lineRule="auto"/>
        <w:rPr>
          <w:rFonts w:ascii="Times New Roman" w:hAnsi="Times New Roman" w:cs="Times New Roman"/>
        </w:rPr>
      </w:pPr>
    </w:p>
    <w:p w14:paraId="5EECF8F1" w14:textId="7E8EE0DF" w:rsidR="006B35D0" w:rsidRDefault="006B35D0" w:rsidP="00812E34">
      <w:pPr>
        <w:spacing w:line="480" w:lineRule="auto"/>
        <w:rPr>
          <w:rFonts w:ascii="Times New Roman" w:hAnsi="Times New Roman" w:cs="Times New Roman"/>
        </w:rPr>
      </w:pPr>
      <w:r>
        <w:rPr>
          <w:rFonts w:ascii="Times New Roman" w:hAnsi="Times New Roman" w:cs="Times New Roman"/>
        </w:rPr>
        <w:t>Use case: Report Person</w:t>
      </w:r>
    </w:p>
    <w:p w14:paraId="5645670A" w14:textId="5D324156" w:rsidR="006B35D0" w:rsidRDefault="006B35D0" w:rsidP="00812E34">
      <w:pPr>
        <w:spacing w:line="480" w:lineRule="auto"/>
        <w:rPr>
          <w:rFonts w:ascii="Times New Roman" w:hAnsi="Times New Roman" w:cs="Times New Roman"/>
        </w:rPr>
      </w:pPr>
      <w:r>
        <w:rPr>
          <w:rFonts w:ascii="Times New Roman" w:hAnsi="Times New Roman" w:cs="Times New Roman"/>
        </w:rPr>
        <w:t xml:space="preserve">Brief description: The user accesses the Real-Time Crime Reporting and Civilian Collaboration functions </w:t>
      </w:r>
      <w:r w:rsidR="00985E9C">
        <w:rPr>
          <w:rFonts w:ascii="Times New Roman" w:hAnsi="Times New Roman" w:cs="Times New Roman"/>
        </w:rPr>
        <w:t xml:space="preserve">      </w:t>
      </w:r>
    </w:p>
    <w:p w14:paraId="0D482E04" w14:textId="17AAB9BF" w:rsidR="00985E9C" w:rsidRDefault="00985E9C" w:rsidP="00812E34">
      <w:pPr>
        <w:spacing w:line="480" w:lineRule="auto"/>
        <w:rPr>
          <w:rFonts w:ascii="Times New Roman" w:hAnsi="Times New Roman" w:cs="Times New Roman"/>
        </w:rPr>
      </w:pPr>
      <w:r>
        <w:rPr>
          <w:rFonts w:ascii="Times New Roman" w:hAnsi="Times New Roman" w:cs="Times New Roman"/>
        </w:rPr>
        <w:t xml:space="preserve">                              and adds information about a suspicious person.</w:t>
      </w:r>
    </w:p>
    <w:p w14:paraId="17374B91" w14:textId="130801DF" w:rsidR="00FC630D" w:rsidRDefault="00FC630D" w:rsidP="00812E34">
      <w:pPr>
        <w:spacing w:line="480" w:lineRule="auto"/>
        <w:rPr>
          <w:rFonts w:ascii="Times New Roman" w:hAnsi="Times New Roman" w:cs="Times New Roman"/>
        </w:rPr>
      </w:pPr>
      <w:r>
        <w:rPr>
          <w:rFonts w:ascii="Times New Roman" w:hAnsi="Times New Roman" w:cs="Times New Roman"/>
        </w:rPr>
        <w:t xml:space="preserve">Steps: </w:t>
      </w:r>
      <w:r w:rsidR="000345EE">
        <w:rPr>
          <w:rFonts w:ascii="Times New Roman" w:hAnsi="Times New Roman" w:cs="Times New Roman"/>
        </w:rPr>
        <w:t>See Report Crime and Update Database (above).</w:t>
      </w:r>
    </w:p>
    <w:p w14:paraId="18C6B372" w14:textId="77777777" w:rsidR="009D639B" w:rsidRDefault="009D639B" w:rsidP="00812E34">
      <w:pPr>
        <w:spacing w:line="480" w:lineRule="auto"/>
        <w:rPr>
          <w:rFonts w:ascii="Times New Roman" w:hAnsi="Times New Roman" w:cs="Times New Roman"/>
        </w:rPr>
      </w:pPr>
    </w:p>
    <w:p w14:paraId="3EC06283" w14:textId="0B50AE07" w:rsidR="006B35D0" w:rsidRDefault="006B35D0" w:rsidP="009B4988">
      <w:pPr>
        <w:spacing w:line="480" w:lineRule="auto"/>
        <w:rPr>
          <w:rFonts w:ascii="Times New Roman" w:hAnsi="Times New Roman" w:cs="Times New Roman"/>
          <w:b/>
          <w:bCs/>
          <w:sz w:val="28"/>
          <w:szCs w:val="28"/>
        </w:rPr>
      </w:pPr>
      <w:r>
        <w:rPr>
          <w:rFonts w:ascii="Times New Roman" w:hAnsi="Times New Roman" w:cs="Times New Roman"/>
          <w:b/>
          <w:bCs/>
          <w:sz w:val="28"/>
          <w:szCs w:val="28"/>
        </w:rPr>
        <w:t>Administrator Inpu</w:t>
      </w:r>
      <w:r w:rsidR="009D639B">
        <w:rPr>
          <w:rFonts w:ascii="Times New Roman" w:hAnsi="Times New Roman" w:cs="Times New Roman"/>
          <w:b/>
          <w:bCs/>
          <w:sz w:val="28"/>
          <w:szCs w:val="28"/>
        </w:rPr>
        <w:t>t</w:t>
      </w:r>
    </w:p>
    <w:p w14:paraId="30CD709D" w14:textId="79D534F8" w:rsidR="006B35D0" w:rsidRDefault="006B35D0" w:rsidP="009B4988">
      <w:pPr>
        <w:spacing w:line="480" w:lineRule="auto"/>
        <w:rPr>
          <w:rFonts w:ascii="Times New Roman" w:hAnsi="Times New Roman" w:cs="Times New Roman"/>
        </w:rPr>
      </w:pPr>
      <w:r>
        <w:rPr>
          <w:rFonts w:ascii="Times New Roman" w:hAnsi="Times New Roman" w:cs="Times New Roman"/>
        </w:rPr>
        <w:t>Use case: Update Database</w:t>
      </w:r>
    </w:p>
    <w:p w14:paraId="47D36853" w14:textId="126B298B" w:rsidR="006B35D0" w:rsidRDefault="006B35D0" w:rsidP="009B4988">
      <w:pPr>
        <w:spacing w:line="480" w:lineRule="auto"/>
        <w:rPr>
          <w:rFonts w:ascii="Times New Roman" w:hAnsi="Times New Roman" w:cs="Times New Roman"/>
        </w:rPr>
      </w:pPr>
      <w:r>
        <w:rPr>
          <w:rFonts w:ascii="Times New Roman" w:hAnsi="Times New Roman" w:cs="Times New Roman"/>
        </w:rPr>
        <w:t>Brief description: The administrator accesses court and police records, and after verifying the information, updates the BatSignal criminal database.</w:t>
      </w:r>
    </w:p>
    <w:p w14:paraId="00623D0E" w14:textId="07F6B54B" w:rsidR="000345EE" w:rsidRDefault="000345EE" w:rsidP="009B4988">
      <w:pPr>
        <w:spacing w:line="480" w:lineRule="auto"/>
        <w:rPr>
          <w:rFonts w:ascii="Times New Roman" w:hAnsi="Times New Roman" w:cs="Times New Roman"/>
        </w:rPr>
      </w:pPr>
      <w:r>
        <w:rPr>
          <w:rFonts w:ascii="Times New Roman" w:hAnsi="Times New Roman" w:cs="Times New Roman"/>
        </w:rPr>
        <w:t>Steps: 1. The administrator accesses information entered by the user.</w:t>
      </w:r>
    </w:p>
    <w:p w14:paraId="7C93AF6C" w14:textId="76D615F6" w:rsidR="000345EE" w:rsidRDefault="000345EE" w:rsidP="009B4988">
      <w:pPr>
        <w:spacing w:line="480" w:lineRule="auto"/>
        <w:rPr>
          <w:rFonts w:ascii="Times New Roman" w:hAnsi="Times New Roman" w:cs="Times New Roman"/>
        </w:rPr>
      </w:pPr>
      <w:r>
        <w:rPr>
          <w:rFonts w:ascii="Times New Roman" w:hAnsi="Times New Roman" w:cs="Times New Roman"/>
        </w:rPr>
        <w:t xml:space="preserve">           2. The information </w:t>
      </w:r>
      <w:r w:rsidR="00BB0D34">
        <w:rPr>
          <w:rFonts w:ascii="Times New Roman" w:hAnsi="Times New Roman" w:cs="Times New Roman"/>
        </w:rPr>
        <w:t>is displayed for the administrator</w:t>
      </w:r>
      <w:r>
        <w:rPr>
          <w:rFonts w:ascii="Times New Roman" w:hAnsi="Times New Roman" w:cs="Times New Roman"/>
        </w:rPr>
        <w:t>.</w:t>
      </w:r>
    </w:p>
    <w:p w14:paraId="5E80C3EB" w14:textId="1B2ED0DA" w:rsidR="000345EE" w:rsidRDefault="000345EE" w:rsidP="009B4988">
      <w:pPr>
        <w:spacing w:line="480" w:lineRule="auto"/>
        <w:rPr>
          <w:rFonts w:ascii="Times New Roman" w:hAnsi="Times New Roman" w:cs="Times New Roman"/>
        </w:rPr>
      </w:pPr>
      <w:r>
        <w:rPr>
          <w:rFonts w:ascii="Times New Roman" w:hAnsi="Times New Roman" w:cs="Times New Roman"/>
        </w:rPr>
        <w:t xml:space="preserve">           3. </w:t>
      </w:r>
      <w:r w:rsidR="00BB0D34">
        <w:rPr>
          <w:rFonts w:ascii="Times New Roman" w:hAnsi="Times New Roman" w:cs="Times New Roman"/>
        </w:rPr>
        <w:t>The administrator accesses the court and police databases to verify the information.</w:t>
      </w:r>
    </w:p>
    <w:p w14:paraId="4F068139" w14:textId="1B102690" w:rsidR="00BB0D34" w:rsidRDefault="00BB0D34" w:rsidP="009B4988">
      <w:pPr>
        <w:spacing w:line="480" w:lineRule="auto"/>
        <w:rPr>
          <w:rFonts w:ascii="Times New Roman" w:hAnsi="Times New Roman" w:cs="Times New Roman"/>
        </w:rPr>
      </w:pPr>
      <w:r>
        <w:rPr>
          <w:rFonts w:ascii="Times New Roman" w:hAnsi="Times New Roman" w:cs="Times New Roman"/>
        </w:rPr>
        <w:t xml:space="preserve">           4. Once verified, the administrator hits send.</w:t>
      </w:r>
    </w:p>
    <w:p w14:paraId="717F55A8" w14:textId="501B820E" w:rsidR="00BB2866" w:rsidRDefault="00BB0D34" w:rsidP="009B4988">
      <w:pPr>
        <w:spacing w:line="480" w:lineRule="auto"/>
        <w:rPr>
          <w:rFonts w:ascii="Times New Roman" w:hAnsi="Times New Roman" w:cs="Times New Roman"/>
        </w:rPr>
      </w:pPr>
      <w:r>
        <w:rPr>
          <w:rFonts w:ascii="Times New Roman" w:hAnsi="Times New Roman" w:cs="Times New Roman"/>
        </w:rPr>
        <w:t xml:space="preserve">           5. The system then displays the verified information in the BatSignal database.</w:t>
      </w:r>
    </w:p>
    <w:p w14:paraId="594E5B14" w14:textId="77777777" w:rsidR="008230A4" w:rsidRDefault="008230A4" w:rsidP="009B4988">
      <w:pPr>
        <w:spacing w:line="480" w:lineRule="auto"/>
        <w:rPr>
          <w:rFonts w:ascii="Times New Roman" w:hAnsi="Times New Roman" w:cs="Times New Roman"/>
        </w:rPr>
      </w:pPr>
    </w:p>
    <w:p w14:paraId="61EC89B2" w14:textId="3CDE9B75" w:rsidR="006B35D0" w:rsidRDefault="006B35D0" w:rsidP="009B4988">
      <w:pPr>
        <w:spacing w:line="480" w:lineRule="auto"/>
        <w:rPr>
          <w:rFonts w:ascii="Times New Roman" w:hAnsi="Times New Roman" w:cs="Times New Roman"/>
        </w:rPr>
      </w:pPr>
      <w:r>
        <w:rPr>
          <w:rFonts w:ascii="Times New Roman" w:hAnsi="Times New Roman" w:cs="Times New Roman"/>
        </w:rPr>
        <w:t>Use case: Add Pin</w:t>
      </w:r>
    </w:p>
    <w:p w14:paraId="3E2302F2" w14:textId="2D757CE8" w:rsidR="006B35D0" w:rsidRDefault="006B35D0" w:rsidP="009B4988">
      <w:pPr>
        <w:spacing w:line="480" w:lineRule="auto"/>
        <w:rPr>
          <w:rFonts w:ascii="Times New Roman" w:hAnsi="Times New Roman" w:cs="Times New Roman"/>
        </w:rPr>
      </w:pPr>
      <w:r>
        <w:rPr>
          <w:rFonts w:ascii="Times New Roman" w:hAnsi="Times New Roman" w:cs="Times New Roman"/>
        </w:rPr>
        <w:t xml:space="preserve">Brief description: The administrator </w:t>
      </w:r>
      <w:r w:rsidR="009B4988">
        <w:rPr>
          <w:rFonts w:ascii="Times New Roman" w:hAnsi="Times New Roman" w:cs="Times New Roman"/>
        </w:rPr>
        <w:t>verifies user input on location of criminal activity and adds the pin.</w:t>
      </w:r>
    </w:p>
    <w:p w14:paraId="02282DBA" w14:textId="38371C99" w:rsidR="000345EE" w:rsidRDefault="000345EE" w:rsidP="009B4988">
      <w:pPr>
        <w:spacing w:line="480" w:lineRule="auto"/>
        <w:rPr>
          <w:rFonts w:ascii="Times New Roman" w:hAnsi="Times New Roman" w:cs="Times New Roman"/>
        </w:rPr>
      </w:pPr>
      <w:r>
        <w:rPr>
          <w:rFonts w:ascii="Times New Roman" w:hAnsi="Times New Roman" w:cs="Times New Roman"/>
        </w:rPr>
        <w:lastRenderedPageBreak/>
        <w:t>Steps: 1. The administrator access</w:t>
      </w:r>
      <w:r w:rsidR="00BB0D34">
        <w:rPr>
          <w:rFonts w:ascii="Times New Roman" w:hAnsi="Times New Roman" w:cs="Times New Roman"/>
        </w:rPr>
        <w:t>es</w:t>
      </w:r>
      <w:r>
        <w:rPr>
          <w:rFonts w:ascii="Times New Roman" w:hAnsi="Times New Roman" w:cs="Times New Roman"/>
        </w:rPr>
        <w:t xml:space="preserve"> user input through the Real-Time Crime Reporting and Civilian    </w:t>
      </w:r>
    </w:p>
    <w:p w14:paraId="44ABB4A1" w14:textId="35AB49DE" w:rsidR="000345EE" w:rsidRDefault="000345EE" w:rsidP="009B4988">
      <w:pPr>
        <w:spacing w:line="480" w:lineRule="auto"/>
        <w:rPr>
          <w:rFonts w:ascii="Times New Roman" w:hAnsi="Times New Roman" w:cs="Times New Roman"/>
        </w:rPr>
      </w:pPr>
      <w:r>
        <w:rPr>
          <w:rFonts w:ascii="Times New Roman" w:hAnsi="Times New Roman" w:cs="Times New Roman"/>
        </w:rPr>
        <w:t xml:space="preserve">               Collaboration functions.</w:t>
      </w:r>
    </w:p>
    <w:p w14:paraId="5F012EC2" w14:textId="4300F11D" w:rsidR="000345EE" w:rsidRDefault="000345EE" w:rsidP="009B4988">
      <w:pPr>
        <w:spacing w:line="480" w:lineRule="auto"/>
        <w:rPr>
          <w:rFonts w:ascii="Times New Roman" w:hAnsi="Times New Roman" w:cs="Times New Roman"/>
        </w:rPr>
      </w:pPr>
      <w:r>
        <w:rPr>
          <w:rFonts w:ascii="Times New Roman" w:hAnsi="Times New Roman" w:cs="Times New Roman"/>
        </w:rPr>
        <w:t xml:space="preserve">          2. </w:t>
      </w:r>
      <w:r w:rsidR="00BB0D34">
        <w:rPr>
          <w:rFonts w:ascii="Times New Roman" w:hAnsi="Times New Roman" w:cs="Times New Roman"/>
        </w:rPr>
        <w:t>The system displays the location information.</w:t>
      </w:r>
    </w:p>
    <w:p w14:paraId="1806935B" w14:textId="622B511E" w:rsidR="00BB0D34" w:rsidRDefault="00BB0D34" w:rsidP="009B4988">
      <w:pPr>
        <w:spacing w:line="480" w:lineRule="auto"/>
        <w:rPr>
          <w:rFonts w:ascii="Times New Roman" w:hAnsi="Times New Roman" w:cs="Times New Roman"/>
        </w:rPr>
      </w:pPr>
      <w:r>
        <w:rPr>
          <w:rFonts w:ascii="Times New Roman" w:hAnsi="Times New Roman" w:cs="Times New Roman"/>
        </w:rPr>
        <w:t xml:space="preserve">          3. The administrator hits the add pin button.</w:t>
      </w:r>
    </w:p>
    <w:p w14:paraId="7D154A85" w14:textId="2318C49F" w:rsidR="009B4988" w:rsidRDefault="00BB0D34" w:rsidP="009B4988">
      <w:pPr>
        <w:spacing w:line="480" w:lineRule="auto"/>
        <w:rPr>
          <w:rFonts w:ascii="Times New Roman" w:hAnsi="Times New Roman" w:cs="Times New Roman"/>
        </w:rPr>
      </w:pPr>
      <w:r>
        <w:rPr>
          <w:rFonts w:ascii="Times New Roman" w:hAnsi="Times New Roman" w:cs="Times New Roman"/>
        </w:rPr>
        <w:t xml:space="preserve">          4. The system displays the pin on the crime map</w:t>
      </w:r>
      <w:r w:rsidR="008230A4">
        <w:rPr>
          <w:rFonts w:ascii="Times New Roman" w:hAnsi="Times New Roman" w:cs="Times New Roman"/>
        </w:rPr>
        <w:t>.</w:t>
      </w:r>
    </w:p>
    <w:p w14:paraId="7A742AB3" w14:textId="4BDD4029" w:rsidR="009B4988" w:rsidRDefault="009B4988" w:rsidP="009B4988">
      <w:pPr>
        <w:spacing w:line="480" w:lineRule="auto"/>
        <w:rPr>
          <w:rFonts w:ascii="Times New Roman" w:hAnsi="Times New Roman" w:cs="Times New Roman"/>
        </w:rPr>
      </w:pPr>
      <w:r>
        <w:rPr>
          <w:rFonts w:ascii="Times New Roman" w:hAnsi="Times New Roman" w:cs="Times New Roman"/>
        </w:rPr>
        <w:t>Use case: Report Person</w:t>
      </w:r>
    </w:p>
    <w:p w14:paraId="69DA7990" w14:textId="1C780D8C" w:rsidR="009B4988" w:rsidRDefault="009B4988" w:rsidP="009B4988">
      <w:pPr>
        <w:spacing w:line="480" w:lineRule="auto"/>
        <w:rPr>
          <w:rFonts w:ascii="Times New Roman" w:hAnsi="Times New Roman" w:cs="Times New Roman"/>
        </w:rPr>
      </w:pPr>
      <w:r>
        <w:rPr>
          <w:rFonts w:ascii="Times New Roman" w:hAnsi="Times New Roman" w:cs="Times New Roman"/>
        </w:rPr>
        <w:t xml:space="preserve">Brief description: The administrator reports a shady character gleaned from various sources such as police </w:t>
      </w:r>
    </w:p>
    <w:p w14:paraId="26FC2949" w14:textId="28F773A0" w:rsidR="009B4988" w:rsidRDefault="009B4988" w:rsidP="009B4988">
      <w:pPr>
        <w:spacing w:line="480" w:lineRule="auto"/>
        <w:rPr>
          <w:rFonts w:ascii="Times New Roman" w:hAnsi="Times New Roman" w:cs="Times New Roman"/>
        </w:rPr>
      </w:pPr>
      <w:r>
        <w:rPr>
          <w:rFonts w:ascii="Times New Roman" w:hAnsi="Times New Roman" w:cs="Times New Roman"/>
        </w:rPr>
        <w:t xml:space="preserve">                              and court reports and police scanners.</w:t>
      </w:r>
    </w:p>
    <w:p w14:paraId="326AF2BC" w14:textId="788A21D0" w:rsidR="000F06C7" w:rsidRDefault="000F06C7" w:rsidP="009B4988">
      <w:pPr>
        <w:spacing w:line="480" w:lineRule="auto"/>
        <w:rPr>
          <w:rFonts w:ascii="Times New Roman" w:hAnsi="Times New Roman" w:cs="Times New Roman"/>
        </w:rPr>
      </w:pPr>
      <w:r>
        <w:rPr>
          <w:rFonts w:ascii="Times New Roman" w:hAnsi="Times New Roman" w:cs="Times New Roman"/>
        </w:rPr>
        <w:t>Steps: 1. The administrator receives crime data from the courts or police.</w:t>
      </w:r>
    </w:p>
    <w:p w14:paraId="465779BA" w14:textId="24DCD223" w:rsidR="000F06C7" w:rsidRDefault="000F06C7" w:rsidP="009B4988">
      <w:pPr>
        <w:spacing w:line="480" w:lineRule="auto"/>
        <w:rPr>
          <w:rFonts w:ascii="Times New Roman" w:hAnsi="Times New Roman" w:cs="Times New Roman"/>
        </w:rPr>
      </w:pPr>
      <w:r>
        <w:rPr>
          <w:rFonts w:ascii="Times New Roman" w:hAnsi="Times New Roman" w:cs="Times New Roman"/>
        </w:rPr>
        <w:t xml:space="preserve">           2. Real-Time Crime Reporting is opened.</w:t>
      </w:r>
    </w:p>
    <w:p w14:paraId="461FF9B9" w14:textId="1A934368" w:rsidR="000F06C7" w:rsidRDefault="000F06C7" w:rsidP="009B4988">
      <w:pPr>
        <w:spacing w:line="480" w:lineRule="auto"/>
        <w:rPr>
          <w:rFonts w:ascii="Times New Roman" w:hAnsi="Times New Roman" w:cs="Times New Roman"/>
        </w:rPr>
      </w:pPr>
      <w:r>
        <w:rPr>
          <w:rFonts w:ascii="Times New Roman" w:hAnsi="Times New Roman" w:cs="Times New Roman"/>
        </w:rPr>
        <w:t xml:space="preserve">           3. The location, time, severity, perp, and witnesses are entered.</w:t>
      </w:r>
    </w:p>
    <w:p w14:paraId="3E4EE75A" w14:textId="47F7E92A" w:rsidR="000F06C7" w:rsidRDefault="000F06C7" w:rsidP="009B4988">
      <w:pPr>
        <w:spacing w:line="480" w:lineRule="auto"/>
        <w:rPr>
          <w:rFonts w:ascii="Times New Roman" w:hAnsi="Times New Roman" w:cs="Times New Roman"/>
        </w:rPr>
      </w:pPr>
      <w:r>
        <w:rPr>
          <w:rFonts w:ascii="Times New Roman" w:hAnsi="Times New Roman" w:cs="Times New Roman"/>
        </w:rPr>
        <w:t xml:space="preserve">           4. The administrator hits send.</w:t>
      </w:r>
    </w:p>
    <w:p w14:paraId="26118B12" w14:textId="5D261CFF" w:rsidR="000F06C7" w:rsidRDefault="000F06C7" w:rsidP="009B4988">
      <w:pPr>
        <w:spacing w:line="480" w:lineRule="auto"/>
        <w:rPr>
          <w:rFonts w:ascii="Times New Roman" w:hAnsi="Times New Roman" w:cs="Times New Roman"/>
        </w:rPr>
      </w:pPr>
      <w:r>
        <w:rPr>
          <w:rFonts w:ascii="Times New Roman" w:hAnsi="Times New Roman" w:cs="Times New Roman"/>
        </w:rPr>
        <w:t xml:space="preserve">           5. The system displays the data entered.</w:t>
      </w:r>
    </w:p>
    <w:p w14:paraId="12D8ECA7" w14:textId="77777777" w:rsidR="009B4988" w:rsidRDefault="009B4988" w:rsidP="009B4988">
      <w:pPr>
        <w:spacing w:line="480" w:lineRule="auto"/>
        <w:rPr>
          <w:rFonts w:ascii="Times New Roman" w:hAnsi="Times New Roman" w:cs="Times New Roman"/>
        </w:rPr>
      </w:pPr>
    </w:p>
    <w:p w14:paraId="17830008" w14:textId="0BBDABDE" w:rsidR="009B4988" w:rsidRDefault="009B4988" w:rsidP="009B4988">
      <w:pPr>
        <w:spacing w:line="480" w:lineRule="auto"/>
        <w:rPr>
          <w:rFonts w:ascii="Times New Roman" w:hAnsi="Times New Roman" w:cs="Times New Roman"/>
        </w:rPr>
      </w:pPr>
      <w:r>
        <w:rPr>
          <w:rFonts w:ascii="Times New Roman" w:hAnsi="Times New Roman" w:cs="Times New Roman"/>
        </w:rPr>
        <w:t>Use case: Issue Alerts</w:t>
      </w:r>
    </w:p>
    <w:p w14:paraId="2470D943" w14:textId="759EB276" w:rsidR="009B4988" w:rsidRDefault="009B4988" w:rsidP="009B4988">
      <w:pPr>
        <w:spacing w:line="480" w:lineRule="auto"/>
        <w:rPr>
          <w:rFonts w:ascii="Times New Roman" w:hAnsi="Times New Roman" w:cs="Times New Roman"/>
        </w:rPr>
      </w:pPr>
      <w:r>
        <w:rPr>
          <w:rFonts w:ascii="Times New Roman" w:hAnsi="Times New Roman" w:cs="Times New Roman"/>
        </w:rPr>
        <w:t>Brief description: The administrator issues crime alerts based on user input and police reports.</w:t>
      </w:r>
    </w:p>
    <w:p w14:paraId="3F0D932B" w14:textId="7B82BF6D" w:rsidR="000F06C7" w:rsidRDefault="000F06C7" w:rsidP="009B4988">
      <w:pPr>
        <w:spacing w:line="480" w:lineRule="auto"/>
        <w:rPr>
          <w:rFonts w:ascii="Times New Roman" w:hAnsi="Times New Roman" w:cs="Times New Roman"/>
        </w:rPr>
      </w:pPr>
      <w:r>
        <w:rPr>
          <w:rFonts w:ascii="Times New Roman" w:hAnsi="Times New Roman" w:cs="Times New Roman"/>
        </w:rPr>
        <w:t>Steps: 1. The administrator receives an alert from an external source.</w:t>
      </w:r>
    </w:p>
    <w:p w14:paraId="5D6E9242" w14:textId="7DF01FCE" w:rsidR="000F06C7" w:rsidRDefault="000F06C7" w:rsidP="009B4988">
      <w:pPr>
        <w:spacing w:line="480" w:lineRule="auto"/>
        <w:rPr>
          <w:rFonts w:ascii="Times New Roman" w:hAnsi="Times New Roman" w:cs="Times New Roman"/>
        </w:rPr>
      </w:pPr>
      <w:r>
        <w:rPr>
          <w:rFonts w:ascii="Times New Roman" w:hAnsi="Times New Roman" w:cs="Times New Roman"/>
        </w:rPr>
        <w:t xml:space="preserve">          2. Crime Alerts is opened, and the administrator is prompted to enter time, location, severity, type,</w:t>
      </w:r>
    </w:p>
    <w:p w14:paraId="73EFB52A" w14:textId="446FE361" w:rsidR="000F06C7" w:rsidRDefault="000F06C7" w:rsidP="009B4988">
      <w:pPr>
        <w:spacing w:line="480" w:lineRule="auto"/>
        <w:rPr>
          <w:rFonts w:ascii="Times New Roman" w:hAnsi="Times New Roman" w:cs="Times New Roman"/>
        </w:rPr>
      </w:pPr>
      <w:r>
        <w:rPr>
          <w:rFonts w:ascii="Times New Roman" w:hAnsi="Times New Roman" w:cs="Times New Roman"/>
        </w:rPr>
        <w:t xml:space="preserve">              and location.</w:t>
      </w:r>
    </w:p>
    <w:p w14:paraId="396FA1ED" w14:textId="3CB861AB" w:rsidR="000F06C7" w:rsidRDefault="000F06C7" w:rsidP="009B4988">
      <w:pPr>
        <w:spacing w:line="480" w:lineRule="auto"/>
        <w:rPr>
          <w:rFonts w:ascii="Times New Roman" w:hAnsi="Times New Roman" w:cs="Times New Roman"/>
        </w:rPr>
      </w:pPr>
      <w:r>
        <w:rPr>
          <w:rFonts w:ascii="Times New Roman" w:hAnsi="Times New Roman" w:cs="Times New Roman"/>
        </w:rPr>
        <w:lastRenderedPageBreak/>
        <w:t xml:space="preserve">          3. The system provides the option to send or cancel.</w:t>
      </w:r>
    </w:p>
    <w:p w14:paraId="566C509A" w14:textId="709B9DAD" w:rsidR="000F06C7" w:rsidRDefault="000F06C7" w:rsidP="009B4988">
      <w:pPr>
        <w:spacing w:line="480" w:lineRule="auto"/>
        <w:rPr>
          <w:rFonts w:ascii="Times New Roman" w:hAnsi="Times New Roman" w:cs="Times New Roman"/>
        </w:rPr>
      </w:pPr>
      <w:r>
        <w:rPr>
          <w:rFonts w:ascii="Times New Roman" w:hAnsi="Times New Roman" w:cs="Times New Roman"/>
        </w:rPr>
        <w:t xml:space="preserve">          4. The administrator hits send.</w:t>
      </w:r>
    </w:p>
    <w:p w14:paraId="2FBD1F5E" w14:textId="083BC728" w:rsidR="000F06C7" w:rsidRPr="006B35D0" w:rsidRDefault="000F06C7" w:rsidP="009B4988">
      <w:pPr>
        <w:spacing w:line="480" w:lineRule="auto"/>
        <w:rPr>
          <w:rFonts w:ascii="Times New Roman" w:hAnsi="Times New Roman" w:cs="Times New Roman"/>
        </w:rPr>
      </w:pPr>
      <w:r>
        <w:rPr>
          <w:rFonts w:ascii="Times New Roman" w:hAnsi="Times New Roman" w:cs="Times New Roman"/>
        </w:rPr>
        <w:t xml:space="preserve">          5. The system displays the new crime alert.</w:t>
      </w:r>
    </w:p>
    <w:p w14:paraId="0FD86774" w14:textId="1BF91C53" w:rsidR="006B35D0" w:rsidRDefault="006B35D0" w:rsidP="00812E34">
      <w:pPr>
        <w:spacing w:line="480" w:lineRule="auto"/>
        <w:rPr>
          <w:rFonts w:ascii="Times New Roman" w:hAnsi="Times New Roman" w:cs="Times New Roman"/>
        </w:rPr>
      </w:pPr>
    </w:p>
    <w:p w14:paraId="47355D62" w14:textId="77777777" w:rsidR="008230A4" w:rsidRDefault="008230A4" w:rsidP="00812E34">
      <w:pPr>
        <w:spacing w:line="480" w:lineRule="auto"/>
        <w:rPr>
          <w:rFonts w:ascii="Times New Roman" w:hAnsi="Times New Roman" w:cs="Times New Roman"/>
        </w:rPr>
      </w:pPr>
    </w:p>
    <w:p w14:paraId="47D019CC" w14:textId="2DDC77B9" w:rsidR="009B4988" w:rsidRDefault="009D639B" w:rsidP="009B4988">
      <w:pPr>
        <w:rPr>
          <w:rFonts w:ascii="Times New Roman" w:hAnsi="Times New Roman" w:cs="Times New Roman"/>
          <w:b/>
          <w:bCs/>
          <w:sz w:val="28"/>
          <w:szCs w:val="28"/>
        </w:rPr>
      </w:pPr>
      <w:r>
        <w:rPr>
          <w:rFonts w:ascii="Times New Roman" w:hAnsi="Times New Roman" w:cs="Times New Roman"/>
          <w:b/>
          <w:bCs/>
          <w:sz w:val="28"/>
          <w:szCs w:val="28"/>
        </w:rPr>
        <w:t>System</w:t>
      </w:r>
      <w:r w:rsidR="009B4988">
        <w:rPr>
          <w:rFonts w:ascii="Times New Roman" w:hAnsi="Times New Roman" w:cs="Times New Roman"/>
          <w:b/>
          <w:bCs/>
          <w:sz w:val="28"/>
          <w:szCs w:val="28"/>
        </w:rPr>
        <w:t xml:space="preserve"> Output</w:t>
      </w:r>
    </w:p>
    <w:p w14:paraId="49F8C2AB" w14:textId="77777777" w:rsidR="009B4988" w:rsidRPr="009B4988" w:rsidRDefault="009B4988" w:rsidP="009B4988">
      <w:pPr>
        <w:rPr>
          <w:rFonts w:ascii="Times New Roman" w:hAnsi="Times New Roman" w:cs="Times New Roman"/>
        </w:rPr>
      </w:pPr>
    </w:p>
    <w:p w14:paraId="3E9947CF" w14:textId="1DC0F356" w:rsidR="009B4988" w:rsidRDefault="009D639B" w:rsidP="00812E34">
      <w:pPr>
        <w:spacing w:line="480" w:lineRule="auto"/>
        <w:rPr>
          <w:rFonts w:ascii="Times New Roman" w:hAnsi="Times New Roman" w:cs="Times New Roman"/>
        </w:rPr>
      </w:pPr>
      <w:r>
        <w:rPr>
          <w:rFonts w:ascii="Times New Roman" w:hAnsi="Times New Roman" w:cs="Times New Roman"/>
        </w:rPr>
        <w:t>Class: Real-Time Crime Reporting</w:t>
      </w:r>
    </w:p>
    <w:p w14:paraId="47AEF725" w14:textId="7DC6E8A2" w:rsidR="009D639B" w:rsidRDefault="008230A4" w:rsidP="00812E34">
      <w:pPr>
        <w:spacing w:line="480" w:lineRule="auto"/>
        <w:rPr>
          <w:rFonts w:ascii="Times New Roman" w:hAnsi="Times New Roman" w:cs="Times New Roman"/>
        </w:rPr>
      </w:pPr>
      <w:r>
        <w:rPr>
          <w:rFonts w:ascii="Times New Roman" w:hAnsi="Times New Roman" w:cs="Times New Roman"/>
        </w:rPr>
        <w:t xml:space="preserve">    </w:t>
      </w:r>
      <w:r w:rsidR="009D639B">
        <w:rPr>
          <w:rFonts w:ascii="Times New Roman" w:hAnsi="Times New Roman" w:cs="Times New Roman"/>
        </w:rPr>
        <w:t xml:space="preserve">Brief description: The system will output information </w:t>
      </w:r>
      <w:r w:rsidR="00C74CA5">
        <w:rPr>
          <w:rFonts w:ascii="Times New Roman" w:hAnsi="Times New Roman" w:cs="Times New Roman"/>
        </w:rPr>
        <w:t xml:space="preserve">such as location, perpetrator’s description, and type of crime </w:t>
      </w:r>
      <w:r w:rsidR="009D639B">
        <w:rPr>
          <w:rFonts w:ascii="Times New Roman" w:hAnsi="Times New Roman" w:cs="Times New Roman"/>
        </w:rPr>
        <w:t>to the users on crimes as they occur.</w:t>
      </w:r>
    </w:p>
    <w:p w14:paraId="67DB8EB5" w14:textId="6336CE63" w:rsidR="009D639B" w:rsidRDefault="009D639B" w:rsidP="00812E34">
      <w:pPr>
        <w:spacing w:line="480" w:lineRule="auto"/>
        <w:rPr>
          <w:rFonts w:ascii="Times New Roman" w:hAnsi="Times New Roman" w:cs="Times New Roman"/>
        </w:rPr>
      </w:pPr>
      <w:r>
        <w:rPr>
          <w:rFonts w:ascii="Times New Roman" w:hAnsi="Times New Roman" w:cs="Times New Roman"/>
        </w:rPr>
        <w:t>Class: Crime Map</w:t>
      </w:r>
    </w:p>
    <w:p w14:paraId="3EB6AFB0" w14:textId="673F9F53" w:rsidR="009D639B" w:rsidRDefault="008230A4" w:rsidP="00812E34">
      <w:pPr>
        <w:spacing w:line="480" w:lineRule="auto"/>
        <w:rPr>
          <w:rFonts w:ascii="Times New Roman" w:hAnsi="Times New Roman" w:cs="Times New Roman"/>
        </w:rPr>
      </w:pPr>
      <w:r>
        <w:rPr>
          <w:rFonts w:ascii="Times New Roman" w:hAnsi="Times New Roman" w:cs="Times New Roman"/>
        </w:rPr>
        <w:t xml:space="preserve">    </w:t>
      </w:r>
      <w:r w:rsidR="009D639B">
        <w:rPr>
          <w:rFonts w:ascii="Times New Roman" w:hAnsi="Times New Roman" w:cs="Times New Roman"/>
        </w:rPr>
        <w:t>Brief description: The system will output crime map data upon user search.</w:t>
      </w:r>
    </w:p>
    <w:p w14:paraId="776ECC61" w14:textId="0E65F7B5" w:rsidR="009D639B" w:rsidRDefault="009D639B" w:rsidP="00812E34">
      <w:pPr>
        <w:spacing w:line="480" w:lineRule="auto"/>
        <w:rPr>
          <w:rFonts w:ascii="Times New Roman" w:hAnsi="Times New Roman" w:cs="Times New Roman"/>
        </w:rPr>
      </w:pPr>
      <w:r>
        <w:rPr>
          <w:rFonts w:ascii="Times New Roman" w:hAnsi="Times New Roman" w:cs="Times New Roman"/>
        </w:rPr>
        <w:t>Class: Criminal Database</w:t>
      </w:r>
    </w:p>
    <w:p w14:paraId="15EBEEDE" w14:textId="3EC2FA71" w:rsidR="009D639B" w:rsidRDefault="008230A4" w:rsidP="00812E34">
      <w:pPr>
        <w:spacing w:line="480" w:lineRule="auto"/>
        <w:rPr>
          <w:rFonts w:ascii="Times New Roman" w:hAnsi="Times New Roman" w:cs="Times New Roman"/>
        </w:rPr>
      </w:pPr>
      <w:r>
        <w:rPr>
          <w:rFonts w:ascii="Times New Roman" w:hAnsi="Times New Roman" w:cs="Times New Roman"/>
        </w:rPr>
        <w:t xml:space="preserve">    </w:t>
      </w:r>
      <w:r w:rsidR="009D639B">
        <w:rPr>
          <w:rFonts w:ascii="Times New Roman" w:hAnsi="Times New Roman" w:cs="Times New Roman"/>
        </w:rPr>
        <w:t>Brief description: The system will output criminal database information upon user search.</w:t>
      </w:r>
    </w:p>
    <w:p w14:paraId="47B8EE91" w14:textId="2BDFBC51" w:rsidR="009D639B" w:rsidRDefault="009D639B" w:rsidP="00812E34">
      <w:pPr>
        <w:spacing w:line="480" w:lineRule="auto"/>
        <w:rPr>
          <w:rFonts w:ascii="Times New Roman" w:hAnsi="Times New Roman" w:cs="Times New Roman"/>
        </w:rPr>
      </w:pPr>
      <w:r>
        <w:rPr>
          <w:rFonts w:ascii="Times New Roman" w:hAnsi="Times New Roman" w:cs="Times New Roman"/>
        </w:rPr>
        <w:t xml:space="preserve">Class: Crime Alerts </w:t>
      </w:r>
    </w:p>
    <w:p w14:paraId="290AB3DB" w14:textId="335D5FA4" w:rsidR="009D639B" w:rsidRDefault="008230A4" w:rsidP="00812E34">
      <w:pPr>
        <w:spacing w:line="480" w:lineRule="auto"/>
        <w:rPr>
          <w:rFonts w:ascii="Times New Roman" w:hAnsi="Times New Roman" w:cs="Times New Roman"/>
        </w:rPr>
      </w:pPr>
      <w:r>
        <w:rPr>
          <w:rFonts w:ascii="Times New Roman" w:hAnsi="Times New Roman" w:cs="Times New Roman"/>
        </w:rPr>
        <w:t xml:space="preserve">    </w:t>
      </w:r>
      <w:r w:rsidR="009D639B">
        <w:rPr>
          <w:rFonts w:ascii="Times New Roman" w:hAnsi="Times New Roman" w:cs="Times New Roman"/>
        </w:rPr>
        <w:t>Brief description: The system will output crime alerts as the deed goes down.</w:t>
      </w:r>
    </w:p>
    <w:p w14:paraId="6C94BC64" w14:textId="2C633C16" w:rsidR="009D639B" w:rsidRDefault="009D639B" w:rsidP="00812E34">
      <w:pPr>
        <w:spacing w:line="480" w:lineRule="auto"/>
        <w:rPr>
          <w:rFonts w:ascii="Times New Roman" w:hAnsi="Times New Roman" w:cs="Times New Roman"/>
        </w:rPr>
      </w:pPr>
      <w:r>
        <w:rPr>
          <w:rFonts w:ascii="Times New Roman" w:hAnsi="Times New Roman" w:cs="Times New Roman"/>
        </w:rPr>
        <w:t>Class: Civilian Col</w:t>
      </w:r>
      <w:r w:rsidR="002B19C3">
        <w:rPr>
          <w:rFonts w:ascii="Times New Roman" w:hAnsi="Times New Roman" w:cs="Times New Roman"/>
        </w:rPr>
        <w:t>laboration</w:t>
      </w:r>
    </w:p>
    <w:p w14:paraId="33EFAA62" w14:textId="4855D029" w:rsidR="002B19C3" w:rsidRDefault="008230A4" w:rsidP="00812E34">
      <w:pPr>
        <w:spacing w:line="480" w:lineRule="auto"/>
        <w:rPr>
          <w:rFonts w:ascii="Times New Roman" w:hAnsi="Times New Roman" w:cs="Times New Roman"/>
        </w:rPr>
      </w:pPr>
      <w:r>
        <w:rPr>
          <w:rFonts w:ascii="Times New Roman" w:hAnsi="Times New Roman" w:cs="Times New Roman"/>
        </w:rPr>
        <w:t xml:space="preserve">    </w:t>
      </w:r>
      <w:r w:rsidR="002B19C3">
        <w:rPr>
          <w:rFonts w:ascii="Times New Roman" w:hAnsi="Times New Roman" w:cs="Times New Roman"/>
        </w:rPr>
        <w:t xml:space="preserve">Brief description: The system will provide citizens and law enforcement with information regarding </w:t>
      </w:r>
    </w:p>
    <w:p w14:paraId="758078BC" w14:textId="3E626B9D" w:rsidR="002B19C3" w:rsidRDefault="002B19C3" w:rsidP="00812E34">
      <w:pPr>
        <w:spacing w:line="480" w:lineRule="auto"/>
        <w:rPr>
          <w:rFonts w:ascii="Times New Roman" w:hAnsi="Times New Roman" w:cs="Times New Roman"/>
        </w:rPr>
      </w:pPr>
      <w:r>
        <w:rPr>
          <w:rFonts w:ascii="Times New Roman" w:hAnsi="Times New Roman" w:cs="Times New Roman"/>
        </w:rPr>
        <w:t xml:space="preserve">                              </w:t>
      </w:r>
      <w:r w:rsidR="00DF6ECE">
        <w:rPr>
          <w:rFonts w:ascii="Times New Roman" w:hAnsi="Times New Roman" w:cs="Times New Roman"/>
        </w:rPr>
        <w:t>c</w:t>
      </w:r>
      <w:r>
        <w:rPr>
          <w:rFonts w:ascii="Times New Roman" w:hAnsi="Times New Roman" w:cs="Times New Roman"/>
        </w:rPr>
        <w:t>riminals or fugitives.</w:t>
      </w:r>
    </w:p>
    <w:p w14:paraId="1EC81768" w14:textId="77777777" w:rsidR="00255187" w:rsidRDefault="00255187" w:rsidP="00812E34">
      <w:pPr>
        <w:spacing w:line="480" w:lineRule="auto"/>
        <w:rPr>
          <w:rFonts w:ascii="Times New Roman" w:hAnsi="Times New Roman" w:cs="Times New Roman"/>
        </w:rPr>
      </w:pPr>
    </w:p>
    <w:p w14:paraId="5DF9D065" w14:textId="6E5DF526" w:rsidR="00F1549C" w:rsidRDefault="00F1549C" w:rsidP="00D025C2">
      <w:pPr>
        <w:spacing w:line="480" w:lineRule="auto"/>
        <w:rPr>
          <w:rFonts w:ascii="Times New Roman" w:hAnsi="Times New Roman" w:cs="Times New Roman"/>
          <w:b/>
          <w:bCs/>
          <w:sz w:val="28"/>
          <w:szCs w:val="28"/>
        </w:rPr>
      </w:pPr>
      <w:bookmarkStart w:id="7" w:name="_Hlk182841111"/>
      <w:r>
        <w:rPr>
          <w:rFonts w:ascii="Times New Roman" w:hAnsi="Times New Roman" w:cs="Times New Roman"/>
          <w:b/>
          <w:bCs/>
          <w:sz w:val="28"/>
          <w:szCs w:val="28"/>
        </w:rPr>
        <w:lastRenderedPageBreak/>
        <w:t>Processes</w:t>
      </w:r>
    </w:p>
    <w:bookmarkEnd w:id="7"/>
    <w:p w14:paraId="03D0F4C2" w14:textId="50DB5CBF" w:rsidR="00F1549C" w:rsidRDefault="00F1549C" w:rsidP="00D025C2">
      <w:pPr>
        <w:spacing w:line="480" w:lineRule="auto"/>
        <w:rPr>
          <w:rFonts w:ascii="Times New Roman" w:hAnsi="Times New Roman" w:cs="Times New Roman"/>
        </w:rPr>
      </w:pPr>
      <w:r>
        <w:rPr>
          <w:rFonts w:ascii="Times New Roman" w:hAnsi="Times New Roman" w:cs="Times New Roman"/>
        </w:rPr>
        <w:t xml:space="preserve">A user accesses the system and logs in, and once the account information is verified, can choose any feature within the app. </w:t>
      </w:r>
      <w:r w:rsidR="007016B2">
        <w:rPr>
          <w:rFonts w:ascii="Times New Roman" w:hAnsi="Times New Roman" w:cs="Times New Roman"/>
        </w:rPr>
        <w:t>The log in information includes the option of entering a username, email address, or phone number, and a password.</w:t>
      </w:r>
    </w:p>
    <w:p w14:paraId="3A0BB175" w14:textId="0FDBBCB4" w:rsidR="00C87542" w:rsidRDefault="00C87542" w:rsidP="00D025C2">
      <w:pPr>
        <w:spacing w:line="480" w:lineRule="auto"/>
        <w:rPr>
          <w:rFonts w:ascii="Times New Roman" w:hAnsi="Times New Roman" w:cs="Times New Roman"/>
        </w:rPr>
      </w:pPr>
      <w:r>
        <w:rPr>
          <w:rFonts w:ascii="Times New Roman" w:hAnsi="Times New Roman" w:cs="Times New Roman"/>
        </w:rPr>
        <w:t xml:space="preserve">Real-Time Reporting: The user clicks on Real-Time Reporting and is presented with a screen asking for location, time, severity, perpetrator, and witness information. Once this information is entered, the user clicks send. Other users will then be able to see the information. The user </w:t>
      </w:r>
      <w:r w:rsidR="00A04857">
        <w:rPr>
          <w:rFonts w:ascii="Times New Roman" w:hAnsi="Times New Roman" w:cs="Times New Roman"/>
        </w:rPr>
        <w:t>has the option of hitting the back button to back up one screen or the home button to return to the main menu.</w:t>
      </w:r>
    </w:p>
    <w:p w14:paraId="69195ECC" w14:textId="526E694D" w:rsidR="00C87542" w:rsidRDefault="00C87542" w:rsidP="00D025C2">
      <w:pPr>
        <w:spacing w:line="480" w:lineRule="auto"/>
        <w:rPr>
          <w:rFonts w:ascii="Times New Roman" w:hAnsi="Times New Roman" w:cs="Times New Roman"/>
        </w:rPr>
      </w:pPr>
      <w:r>
        <w:rPr>
          <w:rFonts w:ascii="Times New Roman" w:hAnsi="Times New Roman" w:cs="Times New Roman"/>
        </w:rPr>
        <w:t>Crime Map: The user clicks on Crime Map</w:t>
      </w:r>
      <w:r w:rsidR="007016B2">
        <w:rPr>
          <w:rFonts w:ascii="Times New Roman" w:hAnsi="Times New Roman" w:cs="Times New Roman"/>
        </w:rPr>
        <w:t xml:space="preserve"> which defaults to his or her current </w:t>
      </w:r>
      <w:r w:rsidR="00BB7FEA">
        <w:rPr>
          <w:rFonts w:ascii="Times New Roman" w:hAnsi="Times New Roman" w:cs="Times New Roman"/>
        </w:rPr>
        <w:t>location and</w:t>
      </w:r>
      <w:r>
        <w:rPr>
          <w:rFonts w:ascii="Times New Roman" w:hAnsi="Times New Roman" w:cs="Times New Roman"/>
        </w:rPr>
        <w:t xml:space="preserve"> is presented with a screen with the search choice of location</w:t>
      </w:r>
      <w:r w:rsidR="00A04857">
        <w:rPr>
          <w:rFonts w:ascii="Times New Roman" w:hAnsi="Times New Roman" w:cs="Times New Roman"/>
        </w:rPr>
        <w:t>. The system returns the</w:t>
      </w:r>
      <w:r>
        <w:rPr>
          <w:rFonts w:ascii="Times New Roman" w:hAnsi="Times New Roman" w:cs="Times New Roman"/>
        </w:rPr>
        <w:t xml:space="preserve"> time, severity, status, crime concentration, and the location of the user who reported the crime. </w:t>
      </w:r>
      <w:r w:rsidR="00A04857">
        <w:rPr>
          <w:rFonts w:ascii="Times New Roman" w:hAnsi="Times New Roman" w:cs="Times New Roman"/>
        </w:rPr>
        <w:t>The user has the option of hitting the back button to back up one screen or the home button to return to the main menu.</w:t>
      </w:r>
    </w:p>
    <w:p w14:paraId="502804A6" w14:textId="0F9F57E9" w:rsidR="00A04857" w:rsidRDefault="00A04857" w:rsidP="00D025C2">
      <w:pPr>
        <w:spacing w:line="480" w:lineRule="auto"/>
        <w:rPr>
          <w:rFonts w:ascii="Times New Roman" w:hAnsi="Times New Roman" w:cs="Times New Roman"/>
        </w:rPr>
      </w:pPr>
      <w:r>
        <w:rPr>
          <w:rFonts w:ascii="Times New Roman" w:hAnsi="Times New Roman" w:cs="Times New Roman"/>
        </w:rPr>
        <w:t xml:space="preserve">Criminal Database: The user clicks on Criminal Database and is presented with a screen </w:t>
      </w:r>
      <w:r w:rsidR="00D93A7D">
        <w:rPr>
          <w:rFonts w:ascii="Times New Roman" w:hAnsi="Times New Roman" w:cs="Times New Roman"/>
        </w:rPr>
        <w:t>with a prompt to search for a name. If found the system returns the full name, appearance, height, record, and last-seen location. The user has the option of hitting the back button to back up one screen or the home button to return to the main menu.</w:t>
      </w:r>
    </w:p>
    <w:p w14:paraId="605E46F2" w14:textId="15DE15D4" w:rsidR="00D93A7D" w:rsidRDefault="00D93A7D" w:rsidP="00D025C2">
      <w:pPr>
        <w:spacing w:line="480" w:lineRule="auto"/>
        <w:rPr>
          <w:rFonts w:ascii="Times New Roman" w:hAnsi="Times New Roman" w:cs="Times New Roman"/>
        </w:rPr>
      </w:pPr>
      <w:r>
        <w:rPr>
          <w:rFonts w:ascii="Times New Roman" w:hAnsi="Times New Roman" w:cs="Times New Roman"/>
        </w:rPr>
        <w:t xml:space="preserve">Crime Alert: The user </w:t>
      </w:r>
      <w:r w:rsidR="00D025C2">
        <w:rPr>
          <w:rFonts w:ascii="Times New Roman" w:hAnsi="Times New Roman" w:cs="Times New Roman"/>
        </w:rPr>
        <w:t>clicks</w:t>
      </w:r>
      <w:r>
        <w:rPr>
          <w:rFonts w:ascii="Times New Roman" w:hAnsi="Times New Roman" w:cs="Times New Roman"/>
        </w:rPr>
        <w:t xml:space="preserve"> on Crime Alerts and sees a list of any criminal activity containing the time, location, severity, type of alert, and the location of the user reporting the crime. The </w:t>
      </w:r>
      <w:r w:rsidR="00D025C2">
        <w:rPr>
          <w:rFonts w:ascii="Times New Roman" w:hAnsi="Times New Roman" w:cs="Times New Roman"/>
        </w:rPr>
        <w:t>user has the option to hit the home button to return to the main menu.</w:t>
      </w:r>
    </w:p>
    <w:p w14:paraId="632CE375" w14:textId="3C51015F" w:rsidR="00D025C2" w:rsidRDefault="00D025C2" w:rsidP="00D025C2">
      <w:pPr>
        <w:spacing w:line="480" w:lineRule="auto"/>
        <w:rPr>
          <w:rFonts w:ascii="Times New Roman" w:hAnsi="Times New Roman" w:cs="Times New Roman"/>
        </w:rPr>
      </w:pPr>
      <w:r>
        <w:rPr>
          <w:rFonts w:ascii="Times New Roman" w:hAnsi="Times New Roman" w:cs="Times New Roman"/>
        </w:rPr>
        <w:t>Civilian Collaboration: The user clicks on Civilian Collaboration and is presented with a screen asking for a description and last-seen location. Once this information is entered, the user clicks send. This information must be verified before it is output.</w:t>
      </w:r>
    </w:p>
    <w:p w14:paraId="40DA8550" w14:textId="77777777" w:rsidR="00255187" w:rsidRPr="00F1549C" w:rsidRDefault="00255187" w:rsidP="00D025C2">
      <w:pPr>
        <w:spacing w:line="480" w:lineRule="auto"/>
        <w:rPr>
          <w:rFonts w:ascii="Times New Roman" w:hAnsi="Times New Roman" w:cs="Times New Roman"/>
        </w:rPr>
      </w:pPr>
    </w:p>
    <w:p w14:paraId="10164573" w14:textId="1E1BC755" w:rsidR="00D025C2" w:rsidRDefault="00D025C2" w:rsidP="00D025C2">
      <w:p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Performance</w:t>
      </w:r>
    </w:p>
    <w:p w14:paraId="2D586B93" w14:textId="2E68F80F" w:rsidR="00F1549C" w:rsidRDefault="004B0995" w:rsidP="00812E34">
      <w:pPr>
        <w:spacing w:line="480" w:lineRule="auto"/>
        <w:rPr>
          <w:rFonts w:ascii="Times New Roman" w:hAnsi="Times New Roman" w:cs="Times New Roman"/>
        </w:rPr>
      </w:pPr>
      <w:r>
        <w:rPr>
          <w:rFonts w:ascii="Times New Roman" w:hAnsi="Times New Roman" w:cs="Times New Roman"/>
        </w:rPr>
        <w:t xml:space="preserve">BatSignal </w:t>
      </w:r>
      <w:r w:rsidR="00FB5D90">
        <w:rPr>
          <w:rFonts w:ascii="Times New Roman" w:hAnsi="Times New Roman" w:cs="Times New Roman"/>
        </w:rPr>
        <w:t>is</w:t>
      </w:r>
      <w:r>
        <w:rPr>
          <w:rFonts w:ascii="Times New Roman" w:hAnsi="Times New Roman" w:cs="Times New Roman"/>
        </w:rPr>
        <w:t xml:space="preserve"> compatible on all platforms with special attention paid to mobile devices. Mobile devices will most likely be the go-to hardware for snitching on neighbors. </w:t>
      </w:r>
      <w:r w:rsidR="00FB5D90">
        <w:rPr>
          <w:rFonts w:ascii="Times New Roman" w:hAnsi="Times New Roman" w:cs="Times New Roman"/>
        </w:rPr>
        <w:t>The system</w:t>
      </w:r>
      <w:r w:rsidR="002B2C16">
        <w:rPr>
          <w:rFonts w:ascii="Times New Roman" w:hAnsi="Times New Roman" w:cs="Times New Roman"/>
        </w:rPr>
        <w:t xml:space="preserve"> maintains </w:t>
      </w:r>
      <w:r w:rsidR="008230A4">
        <w:rPr>
          <w:rFonts w:ascii="Times New Roman" w:hAnsi="Times New Roman" w:cs="Times New Roman"/>
        </w:rPr>
        <w:t>its</w:t>
      </w:r>
      <w:r w:rsidR="002B2C16">
        <w:rPr>
          <w:rFonts w:ascii="Times New Roman" w:hAnsi="Times New Roman" w:cs="Times New Roman"/>
        </w:rPr>
        <w:t xml:space="preserve"> </w:t>
      </w:r>
      <w:r w:rsidR="00C44762">
        <w:rPr>
          <w:rFonts w:ascii="Times New Roman" w:hAnsi="Times New Roman" w:cs="Times New Roman"/>
        </w:rPr>
        <w:t xml:space="preserve">practical UI </w:t>
      </w:r>
      <w:r w:rsidR="002B2C16">
        <w:rPr>
          <w:rFonts w:ascii="Times New Roman" w:hAnsi="Times New Roman" w:cs="Times New Roman"/>
        </w:rPr>
        <w:t xml:space="preserve">display regardless of portrait or landscape orientation. </w:t>
      </w:r>
      <w:r w:rsidR="00C44762">
        <w:rPr>
          <w:rFonts w:ascii="Times New Roman" w:hAnsi="Times New Roman" w:cs="Times New Roman"/>
        </w:rPr>
        <w:t xml:space="preserve">Since it is on a powerful, high-speed server, </w:t>
      </w:r>
      <w:r w:rsidR="002B2C16">
        <w:rPr>
          <w:rFonts w:ascii="Times New Roman" w:hAnsi="Times New Roman" w:cs="Times New Roman"/>
        </w:rPr>
        <w:t>BatSignal</w:t>
      </w:r>
      <w:r>
        <w:rPr>
          <w:rFonts w:ascii="Times New Roman" w:hAnsi="Times New Roman" w:cs="Times New Roman"/>
        </w:rPr>
        <w:t xml:space="preserve"> </w:t>
      </w:r>
      <w:r w:rsidR="002B2C16">
        <w:rPr>
          <w:rFonts w:ascii="Times New Roman" w:hAnsi="Times New Roman" w:cs="Times New Roman"/>
        </w:rPr>
        <w:t>is</w:t>
      </w:r>
      <w:r w:rsidR="00E33A51">
        <w:rPr>
          <w:rFonts w:ascii="Times New Roman" w:hAnsi="Times New Roman" w:cs="Times New Roman"/>
        </w:rPr>
        <w:t xml:space="preserve"> very fast with no more than a </w:t>
      </w:r>
      <w:r w:rsidR="002B2C16">
        <w:rPr>
          <w:rFonts w:ascii="Times New Roman" w:hAnsi="Times New Roman" w:cs="Times New Roman"/>
        </w:rPr>
        <w:t>0.1 second</w:t>
      </w:r>
      <w:r w:rsidR="00E33A51">
        <w:rPr>
          <w:rFonts w:ascii="Times New Roman" w:hAnsi="Times New Roman" w:cs="Times New Roman"/>
        </w:rPr>
        <w:t xml:space="preserve"> wait </w:t>
      </w:r>
      <w:r w:rsidR="00FB5D90">
        <w:rPr>
          <w:rFonts w:ascii="Times New Roman" w:hAnsi="Times New Roman" w:cs="Times New Roman"/>
        </w:rPr>
        <w:t xml:space="preserve">time </w:t>
      </w:r>
      <w:r w:rsidR="00E33A51">
        <w:rPr>
          <w:rFonts w:ascii="Times New Roman" w:hAnsi="Times New Roman" w:cs="Times New Roman"/>
        </w:rPr>
        <w:t>for input and output.</w:t>
      </w:r>
      <w:r w:rsidR="002B2C16">
        <w:rPr>
          <w:rFonts w:ascii="Times New Roman" w:hAnsi="Times New Roman" w:cs="Times New Roman"/>
        </w:rPr>
        <w:t xml:space="preserve"> </w:t>
      </w:r>
      <w:r w:rsidR="00C44762">
        <w:rPr>
          <w:rFonts w:ascii="Times New Roman" w:hAnsi="Times New Roman" w:cs="Times New Roman"/>
        </w:rPr>
        <w:t>Any delay is a result of the user’s hardware not the BatSignal server. A</w:t>
      </w:r>
      <w:r w:rsidR="002B2C16">
        <w:rPr>
          <w:rFonts w:ascii="Times New Roman" w:hAnsi="Times New Roman" w:cs="Times New Roman"/>
        </w:rPr>
        <w:t>ll response times are consistent</w:t>
      </w:r>
      <w:r w:rsidR="005C1D49">
        <w:rPr>
          <w:rFonts w:ascii="Times New Roman" w:hAnsi="Times New Roman" w:cs="Times New Roman"/>
        </w:rPr>
        <w:t xml:space="preserve"> for each function</w:t>
      </w:r>
      <w:r w:rsidR="002B2C16">
        <w:rPr>
          <w:rFonts w:ascii="Times New Roman" w:hAnsi="Times New Roman" w:cs="Times New Roman"/>
        </w:rPr>
        <w:t>.</w:t>
      </w:r>
      <w:r w:rsidR="005C1D49">
        <w:rPr>
          <w:rFonts w:ascii="Times New Roman" w:hAnsi="Times New Roman" w:cs="Times New Roman"/>
        </w:rPr>
        <w:t xml:space="preserve"> Because criminal activity is very unpredictable the peak workload for the system is difficult to discern. </w:t>
      </w:r>
    </w:p>
    <w:p w14:paraId="17F01CC4" w14:textId="77777777" w:rsidR="008230A4" w:rsidRPr="00812E34" w:rsidRDefault="008230A4" w:rsidP="00812E34">
      <w:pPr>
        <w:spacing w:line="480" w:lineRule="auto"/>
        <w:rPr>
          <w:rFonts w:ascii="Times New Roman" w:hAnsi="Times New Roman" w:cs="Times New Roman"/>
        </w:rPr>
      </w:pPr>
    </w:p>
    <w:p w14:paraId="60C74E2F" w14:textId="26DF94F9" w:rsidR="00DF6ECE" w:rsidRDefault="00F1549C" w:rsidP="00E33A51">
      <w:pPr>
        <w:spacing w:line="480" w:lineRule="auto"/>
        <w:rPr>
          <w:rFonts w:ascii="Times New Roman" w:hAnsi="Times New Roman" w:cs="Times New Roman"/>
          <w:b/>
          <w:bCs/>
          <w:sz w:val="28"/>
          <w:szCs w:val="28"/>
        </w:rPr>
      </w:pPr>
      <w:r>
        <w:rPr>
          <w:rFonts w:ascii="Times New Roman" w:hAnsi="Times New Roman" w:cs="Times New Roman"/>
          <w:b/>
          <w:bCs/>
          <w:sz w:val="28"/>
          <w:szCs w:val="28"/>
        </w:rPr>
        <w:t>Security</w:t>
      </w:r>
    </w:p>
    <w:p w14:paraId="19C5A460" w14:textId="596C9411" w:rsidR="00DF6ECE" w:rsidRPr="00DF6ECE" w:rsidRDefault="00D025C2" w:rsidP="00E33A51">
      <w:pPr>
        <w:spacing w:line="480" w:lineRule="auto"/>
        <w:rPr>
          <w:rFonts w:ascii="Times New Roman" w:hAnsi="Times New Roman" w:cs="Times New Roman"/>
        </w:rPr>
      </w:pPr>
      <w:r>
        <w:rPr>
          <w:rFonts w:ascii="Times New Roman" w:hAnsi="Times New Roman" w:cs="Times New Roman"/>
        </w:rPr>
        <w:t xml:space="preserve">BatSignal requires users to have an account </w:t>
      </w:r>
      <w:r w:rsidR="005C1D49">
        <w:rPr>
          <w:rFonts w:ascii="Times New Roman" w:hAnsi="Times New Roman" w:cs="Times New Roman"/>
        </w:rPr>
        <w:t xml:space="preserve">with a username and password </w:t>
      </w:r>
      <w:r>
        <w:rPr>
          <w:rFonts w:ascii="Times New Roman" w:hAnsi="Times New Roman" w:cs="Times New Roman"/>
        </w:rPr>
        <w:t xml:space="preserve">which is verified upon log on. </w:t>
      </w:r>
      <w:r w:rsidR="00DF6ECE">
        <w:rPr>
          <w:rFonts w:ascii="Times New Roman" w:hAnsi="Times New Roman" w:cs="Times New Roman"/>
        </w:rPr>
        <w:t>Any data sent to the criminal database must be verified through court or police documentation by the administrator.</w:t>
      </w:r>
      <w:r w:rsidR="005C1D49">
        <w:rPr>
          <w:rFonts w:ascii="Times New Roman" w:hAnsi="Times New Roman" w:cs="Times New Roman"/>
        </w:rPr>
        <w:t xml:space="preserve"> Access controls, encryption, firewalls, and antivirus software are </w:t>
      </w:r>
      <w:r w:rsidR="008230A4">
        <w:rPr>
          <w:rFonts w:ascii="Times New Roman" w:hAnsi="Times New Roman" w:cs="Times New Roman"/>
        </w:rPr>
        <w:t>embedded</w:t>
      </w:r>
      <w:r w:rsidR="005C1D49">
        <w:rPr>
          <w:rFonts w:ascii="Times New Roman" w:hAnsi="Times New Roman" w:cs="Times New Roman"/>
        </w:rPr>
        <w:t xml:space="preserve"> in the system to safeguard user information as well as database information.</w:t>
      </w:r>
    </w:p>
    <w:p w14:paraId="0906A690" w14:textId="77777777" w:rsidR="00812E34" w:rsidRPr="00351C44" w:rsidRDefault="00812E34" w:rsidP="00351C44">
      <w:pPr>
        <w:pStyle w:val="BodyText"/>
        <w:spacing w:line="480" w:lineRule="auto"/>
        <w:rPr>
          <w:rFonts w:ascii="Times New Roman" w:hAnsi="Times New Roman" w:cs="Times New Roman"/>
        </w:rPr>
      </w:pPr>
    </w:p>
    <w:p w14:paraId="7AE75EF6" w14:textId="3A4D844B" w:rsidR="0081513C" w:rsidRDefault="0081513C" w:rsidP="0081513C">
      <w:pPr>
        <w:pStyle w:val="Heading1"/>
        <w:rPr>
          <w:rFonts w:ascii="Times New Roman" w:hAnsi="Times New Roman" w:cs="Times New Roman"/>
          <w:b/>
          <w:bCs/>
        </w:rPr>
      </w:pPr>
      <w:bookmarkStart w:id="8" w:name="_Toc133672740"/>
      <w:r w:rsidRPr="00A37983">
        <w:rPr>
          <w:rFonts w:ascii="Times New Roman" w:hAnsi="Times New Roman" w:cs="Times New Roman"/>
          <w:b/>
          <w:bCs/>
        </w:rPr>
        <w:t>Class Diagram</w:t>
      </w:r>
      <w:bookmarkEnd w:id="8"/>
      <w:r w:rsidR="005F6229">
        <w:rPr>
          <w:rFonts w:ascii="Times New Roman" w:hAnsi="Times New Roman" w:cs="Times New Roman"/>
          <w:b/>
          <w:bCs/>
        </w:rPr>
        <w:t xml:space="preserve"> &lt;</w:t>
      </w:r>
      <w:commentRangeStart w:id="9"/>
      <w:r w:rsidR="005F6229">
        <w:rPr>
          <w:rFonts w:ascii="Times New Roman" w:hAnsi="Times New Roman" w:cs="Times New Roman"/>
          <w:b/>
          <w:bCs/>
        </w:rPr>
        <w:t>JG</w:t>
      </w:r>
      <w:commentRangeEnd w:id="9"/>
      <w:r w:rsidR="008953BE">
        <w:rPr>
          <w:rStyle w:val="CommentReference"/>
          <w:rFonts w:asciiTheme="minorHAnsi" w:eastAsiaTheme="minorEastAsia" w:hAnsiTheme="minorHAnsi" w:cstheme="minorBidi"/>
          <w:caps w:val="0"/>
          <w:szCs w:val="22"/>
        </w:rPr>
        <w:commentReference w:id="9"/>
      </w:r>
      <w:r w:rsidR="005F6229">
        <w:rPr>
          <w:rFonts w:ascii="Times New Roman" w:hAnsi="Times New Roman" w:cs="Times New Roman"/>
          <w:b/>
          <w:bCs/>
        </w:rPr>
        <w:t>&gt;</w:t>
      </w:r>
    </w:p>
    <w:p w14:paraId="3B2797DD" w14:textId="21D2138F" w:rsidR="005F6229" w:rsidRPr="005F6229" w:rsidRDefault="005F6229" w:rsidP="005F6229">
      <w:r>
        <w:rPr>
          <w:noProof/>
        </w:rPr>
        <w:drawing>
          <wp:inline distT="0" distB="0" distL="0" distR="0" wp14:anchorId="134521E7" wp14:editId="11BE0A2F">
            <wp:extent cx="5943600" cy="3598545"/>
            <wp:effectExtent l="0" t="0" r="0" b="1905"/>
            <wp:docPr id="201063267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632672" name="Picture 7"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598545"/>
                    </a:xfrm>
                    <a:prstGeom prst="rect">
                      <a:avLst/>
                    </a:prstGeom>
                  </pic:spPr>
                </pic:pic>
              </a:graphicData>
            </a:graphic>
          </wp:inline>
        </w:drawing>
      </w:r>
    </w:p>
    <w:p w14:paraId="647FD836" w14:textId="269E9A3B" w:rsidR="0081513C" w:rsidRDefault="0081513C" w:rsidP="0081513C">
      <w:pPr>
        <w:pStyle w:val="Heading1"/>
        <w:rPr>
          <w:rFonts w:ascii="Times New Roman" w:hAnsi="Times New Roman" w:cs="Times New Roman"/>
          <w:b/>
          <w:bCs/>
        </w:rPr>
      </w:pPr>
      <w:bookmarkStart w:id="10" w:name="_Toc133672741"/>
      <w:r w:rsidRPr="00A37983">
        <w:rPr>
          <w:rFonts w:ascii="Times New Roman" w:hAnsi="Times New Roman" w:cs="Times New Roman"/>
          <w:b/>
          <w:bCs/>
        </w:rPr>
        <w:t>Use Case Diagram</w:t>
      </w:r>
      <w:bookmarkEnd w:id="10"/>
      <w:r w:rsidR="005F6229">
        <w:rPr>
          <w:rFonts w:ascii="Times New Roman" w:hAnsi="Times New Roman" w:cs="Times New Roman"/>
          <w:b/>
          <w:bCs/>
        </w:rPr>
        <w:t xml:space="preserve"> &lt;JG&gt;</w:t>
      </w:r>
    </w:p>
    <w:p w14:paraId="0AF46330" w14:textId="49CD0B15" w:rsidR="005F6229" w:rsidRPr="005F6229" w:rsidRDefault="005F6229" w:rsidP="005F6229">
      <w:commentRangeStart w:id="11"/>
      <w:r>
        <w:rPr>
          <w:noProof/>
        </w:rPr>
        <w:drawing>
          <wp:inline distT="0" distB="0" distL="0" distR="0" wp14:anchorId="5A2F1206" wp14:editId="304EF158">
            <wp:extent cx="5172075" cy="4010025"/>
            <wp:effectExtent l="0" t="0" r="9525" b="9525"/>
            <wp:docPr id="1269084091" name="Picture 8" descr="A diagram of a data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084091" name="Picture 8" descr="A diagram of a data flow&#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172075" cy="4010025"/>
                    </a:xfrm>
                    <a:prstGeom prst="rect">
                      <a:avLst/>
                    </a:prstGeom>
                  </pic:spPr>
                </pic:pic>
              </a:graphicData>
            </a:graphic>
          </wp:inline>
        </w:drawing>
      </w:r>
      <w:commentRangeEnd w:id="11"/>
      <w:r w:rsidR="00AF597E">
        <w:rPr>
          <w:rStyle w:val="CommentReference"/>
        </w:rPr>
        <w:commentReference w:id="11"/>
      </w:r>
    </w:p>
    <w:p w14:paraId="06FD58F0" w14:textId="70E10584" w:rsidR="00BB353A" w:rsidRPr="00A37983" w:rsidRDefault="00BB353A" w:rsidP="00BB353A">
      <w:pPr>
        <w:pStyle w:val="Heading1"/>
        <w:rPr>
          <w:rFonts w:ascii="Times New Roman" w:hAnsi="Times New Roman" w:cs="Times New Roman"/>
          <w:b/>
          <w:bCs/>
        </w:rPr>
      </w:pPr>
      <w:bookmarkStart w:id="12" w:name="_Toc133672742"/>
      <w:r w:rsidRPr="00A37983">
        <w:rPr>
          <w:rFonts w:ascii="Times New Roman" w:hAnsi="Times New Roman" w:cs="Times New Roman"/>
          <w:b/>
          <w:bCs/>
        </w:rPr>
        <w:t>Use Case Scenarios</w:t>
      </w:r>
      <w:bookmarkEnd w:id="12"/>
      <w:r w:rsidR="005F6229">
        <w:rPr>
          <w:rFonts w:ascii="Times New Roman" w:hAnsi="Times New Roman" w:cs="Times New Roman"/>
          <w:b/>
          <w:bCs/>
        </w:rPr>
        <w:t xml:space="preserve"> &lt;BS&gt;</w:t>
      </w:r>
    </w:p>
    <w:p w14:paraId="4049A2BE" w14:textId="0851B98B" w:rsidR="00BB353A" w:rsidRPr="00A37983" w:rsidRDefault="00E76C79" w:rsidP="00BB353A">
      <w:pPr>
        <w:pStyle w:val="BodyText"/>
        <w:rPr>
          <w:rFonts w:ascii="Times New Roman" w:hAnsi="Times New Roman" w:cs="Times New Roman"/>
          <w:i/>
          <w:iCs/>
        </w:rPr>
      </w:pPr>
      <w:r w:rsidRPr="00A37983">
        <w:rPr>
          <w:rFonts w:ascii="Times New Roman" w:hAnsi="Times New Roman" w:cs="Times New Roman"/>
          <w:i/>
          <w:iCs/>
        </w:rPr>
        <w:t>Create a</w:t>
      </w:r>
      <w:r w:rsidR="00BB353A" w:rsidRPr="00A37983">
        <w:rPr>
          <w:rFonts w:ascii="Times New Roman" w:hAnsi="Times New Roman" w:cs="Times New Roman"/>
          <w:i/>
          <w:iCs/>
        </w:rPr>
        <w:t xml:space="preserve"> </w:t>
      </w:r>
      <w:r w:rsidRPr="00A37983">
        <w:rPr>
          <w:rFonts w:ascii="Times New Roman" w:hAnsi="Times New Roman" w:cs="Times New Roman"/>
          <w:i/>
          <w:iCs/>
        </w:rPr>
        <w:t>full description</w:t>
      </w:r>
      <w:r w:rsidR="00904A02" w:rsidRPr="00A37983">
        <w:rPr>
          <w:rFonts w:ascii="Times New Roman" w:hAnsi="Times New Roman" w:cs="Times New Roman"/>
          <w:i/>
          <w:iCs/>
        </w:rPr>
        <w:t xml:space="preserve"> </w:t>
      </w:r>
      <w:r w:rsidR="00BB353A" w:rsidRPr="00A37983">
        <w:rPr>
          <w:rFonts w:ascii="Times New Roman" w:hAnsi="Times New Roman" w:cs="Times New Roman"/>
          <w:i/>
          <w:iCs/>
        </w:rPr>
        <w:t>Use Case Scenario</w:t>
      </w:r>
      <w:r w:rsidRPr="00A37983">
        <w:rPr>
          <w:rFonts w:ascii="Times New Roman" w:hAnsi="Times New Roman" w:cs="Times New Roman"/>
          <w:i/>
          <w:iCs/>
        </w:rPr>
        <w:t xml:space="preserve"> (detailed descriptions) </w:t>
      </w:r>
      <w:r w:rsidR="00BB353A" w:rsidRPr="00A37983">
        <w:rPr>
          <w:rFonts w:ascii="Times New Roman" w:hAnsi="Times New Roman" w:cs="Times New Roman"/>
          <w:i/>
          <w:iCs/>
        </w:rPr>
        <w:t xml:space="preserve"> for each use </w:t>
      </w:r>
      <w:r w:rsidR="00904A02" w:rsidRPr="00A37983">
        <w:rPr>
          <w:rFonts w:ascii="Times New Roman" w:hAnsi="Times New Roman" w:cs="Times New Roman"/>
          <w:i/>
          <w:iCs/>
        </w:rPr>
        <w:t xml:space="preserve">case </w:t>
      </w:r>
      <w:r w:rsidR="00BB353A" w:rsidRPr="00A37983">
        <w:rPr>
          <w:rFonts w:ascii="Times New Roman" w:hAnsi="Times New Roman" w:cs="Times New Roman"/>
          <w:i/>
          <w:iCs/>
        </w:rPr>
        <w:t xml:space="preserve">of the system.  This </w:t>
      </w:r>
      <w:r w:rsidR="004765EA" w:rsidRPr="00A37983">
        <w:rPr>
          <w:rFonts w:ascii="Times New Roman" w:hAnsi="Times New Roman" w:cs="Times New Roman"/>
          <w:i/>
          <w:iCs/>
        </w:rPr>
        <w:t>full</w:t>
      </w:r>
      <w:r w:rsidR="00BB353A" w:rsidRPr="00A37983">
        <w:rPr>
          <w:rFonts w:ascii="Times New Roman" w:hAnsi="Times New Roman" w:cs="Times New Roman"/>
          <w:i/>
          <w:iCs/>
        </w:rPr>
        <w:t xml:space="preserve"> scenario should include an enumerated list of steps involved in the activity as well as any exception conditions.  </w:t>
      </w:r>
    </w:p>
    <w:p w14:paraId="4D4B4C87" w14:textId="4176DFAC" w:rsidR="00BB353A" w:rsidRPr="00A37983" w:rsidRDefault="00BB353A" w:rsidP="00BB353A">
      <w:pPr>
        <w:pStyle w:val="Heading1"/>
        <w:rPr>
          <w:rFonts w:ascii="Times New Roman" w:hAnsi="Times New Roman" w:cs="Times New Roman"/>
          <w:b/>
          <w:bCs/>
        </w:rPr>
      </w:pPr>
      <w:bookmarkStart w:id="13" w:name="_Toc133672743"/>
      <w:r w:rsidRPr="00A37983">
        <w:rPr>
          <w:rFonts w:ascii="Times New Roman" w:hAnsi="Times New Roman" w:cs="Times New Roman"/>
          <w:b/>
          <w:bCs/>
        </w:rPr>
        <w:t>System Sequence Charts</w:t>
      </w:r>
      <w:bookmarkEnd w:id="13"/>
      <w:r w:rsidR="005F6229">
        <w:rPr>
          <w:rFonts w:ascii="Times New Roman" w:hAnsi="Times New Roman" w:cs="Times New Roman"/>
          <w:b/>
          <w:bCs/>
        </w:rPr>
        <w:t xml:space="preserve"> &lt;</w:t>
      </w:r>
      <w:commentRangeStart w:id="14"/>
      <w:r w:rsidR="005F6229">
        <w:rPr>
          <w:rFonts w:ascii="Times New Roman" w:hAnsi="Times New Roman" w:cs="Times New Roman"/>
          <w:b/>
          <w:bCs/>
        </w:rPr>
        <w:t>BS</w:t>
      </w:r>
      <w:commentRangeEnd w:id="14"/>
      <w:r w:rsidR="008F349A">
        <w:rPr>
          <w:rStyle w:val="CommentReference"/>
          <w:rFonts w:asciiTheme="minorHAnsi" w:eastAsiaTheme="minorEastAsia" w:hAnsiTheme="minorHAnsi" w:cstheme="minorBidi"/>
          <w:caps w:val="0"/>
          <w:szCs w:val="22"/>
        </w:rPr>
        <w:commentReference w:id="14"/>
      </w:r>
      <w:r w:rsidR="005F6229">
        <w:rPr>
          <w:rFonts w:ascii="Times New Roman" w:hAnsi="Times New Roman" w:cs="Times New Roman"/>
          <w:b/>
          <w:bCs/>
        </w:rPr>
        <w:t>&gt;</w:t>
      </w:r>
    </w:p>
    <w:p w14:paraId="5CC3A45E" w14:textId="496A6BCB" w:rsidR="00BB353A" w:rsidRPr="00A37983" w:rsidRDefault="00BB353A" w:rsidP="00BB353A">
      <w:pPr>
        <w:pStyle w:val="BodyText"/>
        <w:rPr>
          <w:rFonts w:ascii="Times New Roman" w:hAnsi="Times New Roman" w:cs="Times New Roman"/>
        </w:rPr>
      </w:pPr>
      <w:r w:rsidRPr="00A37983">
        <w:rPr>
          <w:rFonts w:ascii="Times New Roman" w:hAnsi="Times New Roman" w:cs="Times New Roman"/>
          <w:i/>
          <w:iCs/>
        </w:rPr>
        <w:t xml:space="preserve">For each Use Case Scenario, provide a sequence diagram.  Use </w:t>
      </w:r>
      <w:r w:rsidR="00904A02" w:rsidRPr="00A37983">
        <w:rPr>
          <w:rFonts w:ascii="Times New Roman" w:hAnsi="Times New Roman" w:cs="Times New Roman"/>
          <w:i/>
          <w:iCs/>
        </w:rPr>
        <w:t>your</w:t>
      </w:r>
      <w:r w:rsidRPr="00A37983">
        <w:rPr>
          <w:rFonts w:ascii="Times New Roman" w:hAnsi="Times New Roman" w:cs="Times New Roman"/>
          <w:i/>
          <w:iCs/>
        </w:rPr>
        <w:t xml:space="preserve"> class diagram, use</w:t>
      </w:r>
      <w:r w:rsidR="00904A02" w:rsidRPr="00A37983">
        <w:rPr>
          <w:rFonts w:ascii="Times New Roman" w:hAnsi="Times New Roman" w:cs="Times New Roman"/>
          <w:i/>
          <w:iCs/>
        </w:rPr>
        <w:t xml:space="preserve"> case diagram and scenarios </w:t>
      </w:r>
      <w:r w:rsidRPr="00A37983">
        <w:rPr>
          <w:rFonts w:ascii="Times New Roman" w:hAnsi="Times New Roman" w:cs="Times New Roman"/>
          <w:i/>
          <w:iCs/>
        </w:rPr>
        <w:t xml:space="preserve">to create the corresponding </w:t>
      </w:r>
      <w:r w:rsidR="004765EA" w:rsidRPr="00A37983">
        <w:rPr>
          <w:rFonts w:ascii="Times New Roman" w:hAnsi="Times New Roman" w:cs="Times New Roman"/>
          <w:i/>
          <w:iCs/>
        </w:rPr>
        <w:t xml:space="preserve">System </w:t>
      </w:r>
      <w:r w:rsidRPr="00A37983">
        <w:rPr>
          <w:rFonts w:ascii="Times New Roman" w:hAnsi="Times New Roman" w:cs="Times New Roman"/>
          <w:i/>
          <w:iCs/>
        </w:rPr>
        <w:t>Sequence Diagram</w:t>
      </w:r>
      <w:r w:rsidRPr="00A37983">
        <w:rPr>
          <w:rFonts w:ascii="Times New Roman" w:hAnsi="Times New Roman" w:cs="Times New Roman"/>
        </w:rPr>
        <w:t xml:space="preserve">.  </w:t>
      </w:r>
    </w:p>
    <w:sectPr w:rsidR="00BB353A" w:rsidRPr="00A37983" w:rsidSect="003E1D14">
      <w:headerReference w:type="default" r:id="rId15"/>
      <w:type w:val="continuous"/>
      <w:pgSz w:w="12240" w:h="15840" w:code="1"/>
      <w:pgMar w:top="1440" w:right="1440" w:bottom="1440" w:left="1440" w:header="720" w:footer="960" w:gutter="0"/>
      <w:pgNumType w:start="0"/>
      <w:cols w:space="24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9" w:author="Nancy Binowski" w:date="2024-11-24T10:04:00Z" w:initials="NB">
    <w:p w14:paraId="6042CC4C" w14:textId="77777777" w:rsidR="00AF597E" w:rsidRDefault="008953BE">
      <w:pPr>
        <w:pStyle w:val="CommentText"/>
      </w:pPr>
      <w:r>
        <w:rPr>
          <w:rStyle w:val="CommentReference"/>
        </w:rPr>
        <w:annotationRef/>
      </w:r>
      <w:r>
        <w:t>Need a UserAccount.</w:t>
      </w:r>
      <w:r>
        <w:br/>
      </w:r>
      <w:r>
        <w:br/>
        <w:t>Class naming:  Instead of Criminal Database, just name the class Criminal. Call Real-Time Crime Reporting, CrimeReport.</w:t>
      </w:r>
      <w:r w:rsidR="00AF597E">
        <w:br/>
      </w:r>
      <w:r w:rsidR="00AF597E">
        <w:br/>
        <w:t>I don’t understand the difference between a Crime Report and a Civilian Collaboration.</w:t>
      </w:r>
    </w:p>
    <w:p w14:paraId="2A4BDBBA" w14:textId="77777777" w:rsidR="00AF597E" w:rsidRDefault="00AF597E">
      <w:pPr>
        <w:pStyle w:val="CommentText"/>
      </w:pPr>
    </w:p>
    <w:p w14:paraId="790D083C" w14:textId="77777777" w:rsidR="00AF597E" w:rsidRDefault="00AF597E">
      <w:pPr>
        <w:pStyle w:val="CommentText"/>
      </w:pPr>
      <w:r>
        <w:t>Follow the CRUD guideline for methods – need a way to create, read/report (getters), update (setters) and delete an object.</w:t>
      </w:r>
    </w:p>
    <w:p w14:paraId="54C243B3" w14:textId="77777777" w:rsidR="00AF597E" w:rsidRDefault="00AF597E">
      <w:pPr>
        <w:pStyle w:val="CommentText"/>
      </w:pPr>
    </w:p>
    <w:p w14:paraId="672A7561" w14:textId="0AF4B701" w:rsidR="008953BE" w:rsidRDefault="00AF597E">
      <w:pPr>
        <w:pStyle w:val="CommentText"/>
      </w:pPr>
      <w:r>
        <w:t>Show relationships.</w:t>
      </w:r>
      <w:r w:rsidR="008953BE">
        <w:br/>
      </w:r>
      <w:r w:rsidR="008953BE">
        <w:br/>
      </w:r>
    </w:p>
  </w:comment>
  <w:comment w:id="11" w:author="Nancy Binowski" w:date="2024-11-24T10:29:00Z" w:initials="NB">
    <w:p w14:paraId="691D55A9" w14:textId="4DF55254" w:rsidR="00AF597E" w:rsidRDefault="00AF597E">
      <w:pPr>
        <w:pStyle w:val="CommentText"/>
      </w:pPr>
      <w:r>
        <w:rPr>
          <w:rStyle w:val="CommentReference"/>
        </w:rPr>
        <w:annotationRef/>
      </w:r>
      <w:r>
        <w:t>Suggest not using a generic database but instead say what data is being updated or search.  Like Update Crime Report or Search for Criminal</w:t>
      </w:r>
    </w:p>
  </w:comment>
  <w:comment w:id="14" w:author="Nancy Binowski" w:date="2024-11-24T10:53:00Z" w:initials="NB">
    <w:p w14:paraId="4BEE9AA6" w14:textId="24FE8A5B" w:rsidR="008F349A" w:rsidRDefault="008F349A">
      <w:pPr>
        <w:pStyle w:val="CommentText"/>
      </w:pPr>
      <w:r>
        <w:rPr>
          <w:rStyle w:val="CommentReference"/>
        </w:rPr>
        <w:annotationRef/>
      </w:r>
      <w:r>
        <w:t>As you can see, no need to have the login procedure each time.  And would you want to require the user to login everytime they want to do something in the app?  Most apps only require you to login once after download (and maybe periodically after that).</w:t>
      </w:r>
      <w:r>
        <w:br/>
      </w:r>
      <w:r>
        <w:br/>
        <w:t>Return messages at the end should just be data that is shown to the user, not the internal actions of the system.</w:t>
      </w:r>
      <w:r>
        <w:br/>
      </w:r>
      <w:r>
        <w:br/>
        <w:t>alert sent out – should be shown as an output to the User actor with the label “alert”</w:t>
      </w:r>
      <w:r>
        <w:br/>
      </w:r>
      <w:r>
        <w:br/>
        <w:t>When you are just clicking on a button and not sending additional input to the system, you do not need to include a parameter in the message.  For example sendAlert(alert) should just be sendAlert()</w:t>
      </w:r>
    </w:p>
    <w:p w14:paraId="391A5AEA" w14:textId="009AC119" w:rsidR="008F349A" w:rsidRDefault="008F349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72A7561" w15:done="0"/>
  <w15:commentEx w15:paraId="691D55A9" w15:done="0"/>
  <w15:commentEx w15:paraId="391A5A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ED7896" w16cex:dateUtc="2024-11-24T15:04:00Z"/>
  <w16cex:commentExtensible w16cex:durableId="2AED7EA2" w16cex:dateUtc="2024-11-24T15:29:00Z"/>
  <w16cex:commentExtensible w16cex:durableId="2AED8429" w16cex:dateUtc="2024-11-24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72A7561" w16cid:durableId="2AED7896"/>
  <w16cid:commentId w16cid:paraId="691D55A9" w16cid:durableId="2AED7EA2"/>
  <w16cid:commentId w16cid:paraId="391A5AEA" w16cid:durableId="2AED84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3943C9" w14:textId="77777777" w:rsidR="007F0011" w:rsidRDefault="007F0011">
      <w:r>
        <w:separator/>
      </w:r>
    </w:p>
  </w:endnote>
  <w:endnote w:type="continuationSeparator" w:id="0">
    <w:p w14:paraId="1B6BC61C" w14:textId="77777777" w:rsidR="007F0011" w:rsidRDefault="007F00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F19EC4" w14:textId="77777777" w:rsidR="007F0011" w:rsidRDefault="007F0011">
      <w:r>
        <w:separator/>
      </w:r>
    </w:p>
  </w:footnote>
  <w:footnote w:type="continuationSeparator" w:id="0">
    <w:p w14:paraId="115BFDA6" w14:textId="77777777" w:rsidR="007F0011" w:rsidRDefault="007F0011">
      <w:r>
        <w:separator/>
      </w:r>
    </w:p>
  </w:footnote>
  <w:footnote w:type="continuationNotice" w:id="1">
    <w:p w14:paraId="58558575" w14:textId="77777777" w:rsidR="007F0011" w:rsidRDefault="007F0011">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F6CD82" w14:textId="56FCBC91" w:rsidR="003E1D14" w:rsidRDefault="003E1D14">
    <w:pPr>
      <w:pStyle w:val="Header"/>
      <w:jc w:val="right"/>
      <w:rPr>
        <w:ins w:id="15" w:author="Kathleen Leach" w:date="2024-12-12T15:31:00Z" w16du:dateUtc="2024-12-12T20:31:00Z"/>
      </w:rPr>
    </w:pPr>
  </w:p>
  <w:p w14:paraId="68430DB7" w14:textId="77777777" w:rsidR="00442B8B" w:rsidRDefault="00442B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E7D13E4"/>
    <w:multiLevelType w:val="singleLevel"/>
    <w:tmpl w:val="960A983A"/>
    <w:lvl w:ilvl="0">
      <w:start w:val="1"/>
      <w:numFmt w:val="none"/>
      <w:lvlText w:val=""/>
      <w:legacy w:legacy="1" w:legacySpace="0" w:legacyIndent="0"/>
      <w:lvlJc w:val="left"/>
    </w:lvl>
  </w:abstractNum>
  <w:abstractNum w:abstractNumId="2" w15:restartNumberingAfterBreak="0">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3" w15:restartNumberingAfterBreak="0">
    <w:nsid w:val="380D147F"/>
    <w:multiLevelType w:val="hybridMultilevel"/>
    <w:tmpl w:val="17E4FB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E72F5D"/>
    <w:multiLevelType w:val="singleLevel"/>
    <w:tmpl w:val="8CF41354"/>
    <w:lvl w:ilvl="0">
      <w:start w:val="1"/>
      <w:numFmt w:val="none"/>
      <w:lvlText w:val=""/>
      <w:legacy w:legacy="1" w:legacySpace="0" w:legacyIndent="0"/>
      <w:lvlJc w:val="left"/>
    </w:lvl>
  </w:abstractNum>
  <w:abstractNum w:abstractNumId="5" w15:restartNumberingAfterBreak="0">
    <w:nsid w:val="471A63F1"/>
    <w:multiLevelType w:val="singleLevel"/>
    <w:tmpl w:val="C25CBB00"/>
    <w:lvl w:ilvl="0">
      <w:start w:val="1"/>
      <w:numFmt w:val="none"/>
      <w:lvlText w:val=""/>
      <w:legacy w:legacy="1" w:legacySpace="0" w:legacyIndent="0"/>
      <w:lvlJc w:val="left"/>
    </w:lvl>
  </w:abstractNum>
  <w:abstractNum w:abstractNumId="6" w15:restartNumberingAfterBreak="0">
    <w:nsid w:val="473043F4"/>
    <w:multiLevelType w:val="singleLevel"/>
    <w:tmpl w:val="687A89DA"/>
    <w:lvl w:ilvl="0">
      <w:start w:val="1"/>
      <w:numFmt w:val="none"/>
      <w:lvlText w:val=""/>
      <w:legacy w:legacy="1" w:legacySpace="0" w:legacyIndent="0"/>
      <w:lvlJc w:val="left"/>
    </w:lvl>
  </w:abstractNum>
  <w:abstractNum w:abstractNumId="7" w15:restartNumberingAfterBreak="0">
    <w:nsid w:val="63DD626A"/>
    <w:multiLevelType w:val="hybridMultilevel"/>
    <w:tmpl w:val="DA6ACE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DB42D0"/>
    <w:multiLevelType w:val="singleLevel"/>
    <w:tmpl w:val="D5EECCA4"/>
    <w:lvl w:ilvl="0">
      <w:start w:val="1"/>
      <w:numFmt w:val="decimal"/>
      <w:lvlText w:val="%1."/>
      <w:legacy w:legacy="1" w:legacySpace="0" w:legacyIndent="360"/>
      <w:lvlJc w:val="left"/>
      <w:pPr>
        <w:ind w:left="1440" w:hanging="360"/>
      </w:pPr>
    </w:lvl>
  </w:abstractNum>
  <w:abstractNum w:abstractNumId="9" w15:restartNumberingAfterBreak="0">
    <w:nsid w:val="74A76F65"/>
    <w:multiLevelType w:val="singleLevel"/>
    <w:tmpl w:val="86F87C5E"/>
    <w:lvl w:ilvl="0">
      <w:start w:val="1"/>
      <w:numFmt w:val="none"/>
      <w:lvlText w:val=""/>
      <w:legacy w:legacy="1" w:legacySpace="0" w:legacyIndent="0"/>
      <w:lvlJc w:val="left"/>
    </w:lvl>
  </w:abstractNum>
  <w:num w:numId="1" w16cid:durableId="1170604121">
    <w:abstractNumId w:val="0"/>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2" w16cid:durableId="107088697">
    <w:abstractNumId w:val="2"/>
  </w:num>
  <w:num w:numId="3" w16cid:durableId="905919246">
    <w:abstractNumId w:val="0"/>
    <w:lvlOverride w:ilvl="0">
      <w:lvl w:ilvl="0">
        <w:start w:val="1"/>
        <w:numFmt w:val="bullet"/>
        <w:pStyle w:val="ListBullet"/>
        <w:lvlText w:val=""/>
        <w:legacy w:legacy="1" w:legacySpace="0" w:legacyIndent="360"/>
        <w:lvlJc w:val="left"/>
        <w:pPr>
          <w:ind w:left="1800" w:hanging="360"/>
        </w:pPr>
        <w:rPr>
          <w:rFonts w:ascii="Arial" w:hAnsi="Arial" w:hint="default"/>
          <w:sz w:val="22"/>
        </w:rPr>
      </w:lvl>
    </w:lvlOverride>
  </w:num>
  <w:num w:numId="4" w16cid:durableId="1044138936">
    <w:abstractNumId w:val="0"/>
    <w:lvlOverride w:ilvl="0">
      <w:lvl w:ilvl="0">
        <w:start w:val="1"/>
        <w:numFmt w:val="bullet"/>
        <w:pStyle w:val="ListBullet"/>
        <w:lvlText w:val="n"/>
        <w:legacy w:legacy="1" w:legacySpace="0" w:legacyIndent="360"/>
        <w:lvlJc w:val="left"/>
        <w:pPr>
          <w:ind w:left="1440" w:hanging="360"/>
        </w:pPr>
        <w:rPr>
          <w:rFonts w:ascii="Times" w:hAnsi="Times" w:hint="default"/>
          <w:sz w:val="16"/>
        </w:rPr>
      </w:lvl>
    </w:lvlOverride>
  </w:num>
  <w:num w:numId="5" w16cid:durableId="1986155084">
    <w:abstractNumId w:val="0"/>
    <w:lvlOverride w:ilvl="0">
      <w:lvl w:ilvl="0">
        <w:start w:val="1"/>
        <w:numFmt w:val="bullet"/>
        <w:pStyle w:val="ListBullet"/>
        <w:lvlText w:val="n"/>
        <w:legacy w:legacy="1" w:legacySpace="0" w:legacyIndent="360"/>
        <w:lvlJc w:val="left"/>
        <w:pPr>
          <w:ind w:left="1800" w:hanging="360"/>
        </w:pPr>
        <w:rPr>
          <w:rFonts w:ascii="Times" w:hAnsi="Times" w:hint="default"/>
          <w:sz w:val="12"/>
        </w:rPr>
      </w:lvl>
    </w:lvlOverride>
  </w:num>
  <w:num w:numId="6" w16cid:durableId="1314918814">
    <w:abstractNumId w:val="1"/>
  </w:num>
  <w:num w:numId="7" w16cid:durableId="970400810">
    <w:abstractNumId w:val="5"/>
  </w:num>
  <w:num w:numId="8" w16cid:durableId="907885826">
    <w:abstractNumId w:val="4"/>
  </w:num>
  <w:num w:numId="9" w16cid:durableId="108203312">
    <w:abstractNumId w:val="9"/>
  </w:num>
  <w:num w:numId="10" w16cid:durableId="1387336527">
    <w:abstractNumId w:val="6"/>
  </w:num>
  <w:num w:numId="11" w16cid:durableId="1097795262">
    <w:abstractNumId w:val="8"/>
  </w:num>
  <w:num w:numId="12" w16cid:durableId="219290975">
    <w:abstractNumId w:val="8"/>
    <w:lvlOverride w:ilvl="0">
      <w:lvl w:ilvl="0">
        <w:start w:val="1"/>
        <w:numFmt w:val="decimal"/>
        <w:lvlText w:val="%1."/>
        <w:legacy w:legacy="1" w:legacySpace="0" w:legacyIndent="360"/>
        <w:lvlJc w:val="left"/>
        <w:pPr>
          <w:ind w:left="1800" w:hanging="360"/>
        </w:pPr>
      </w:lvl>
    </w:lvlOverride>
  </w:num>
  <w:num w:numId="13" w16cid:durableId="1786995605">
    <w:abstractNumId w:val="8"/>
    <w:lvlOverride w:ilvl="0">
      <w:lvl w:ilvl="0">
        <w:start w:val="1"/>
        <w:numFmt w:val="decimal"/>
        <w:lvlText w:val="%1."/>
        <w:legacy w:legacy="1" w:legacySpace="0" w:legacyIndent="360"/>
        <w:lvlJc w:val="left"/>
        <w:pPr>
          <w:ind w:left="2160" w:hanging="360"/>
        </w:pPr>
      </w:lvl>
    </w:lvlOverride>
  </w:num>
  <w:num w:numId="14" w16cid:durableId="1805729945">
    <w:abstractNumId w:val="8"/>
    <w:lvlOverride w:ilvl="0">
      <w:lvl w:ilvl="0">
        <w:start w:val="1"/>
        <w:numFmt w:val="decimal"/>
        <w:lvlText w:val="%1."/>
        <w:legacy w:legacy="1" w:legacySpace="0" w:legacyIndent="360"/>
        <w:lvlJc w:val="left"/>
        <w:pPr>
          <w:ind w:left="2520" w:hanging="360"/>
        </w:pPr>
      </w:lvl>
    </w:lvlOverride>
  </w:num>
  <w:num w:numId="15" w16cid:durableId="1888179544">
    <w:abstractNumId w:val="8"/>
    <w:lvlOverride w:ilvl="0">
      <w:lvl w:ilvl="0">
        <w:start w:val="1"/>
        <w:numFmt w:val="decimal"/>
        <w:lvlText w:val="%1."/>
        <w:legacy w:legacy="1" w:legacySpace="0" w:legacyIndent="360"/>
        <w:lvlJc w:val="left"/>
        <w:pPr>
          <w:ind w:left="2880" w:hanging="360"/>
        </w:pPr>
      </w:lvl>
    </w:lvlOverride>
  </w:num>
  <w:num w:numId="16" w16cid:durableId="770664419">
    <w:abstractNumId w:val="3"/>
  </w:num>
  <w:num w:numId="17" w16cid:durableId="104105761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athleen Leach">
    <w15:presenceInfo w15:providerId="Windows Live" w15:userId="5cc2906e4d3d6e21"/>
  </w15:person>
  <w15:person w15:author="Nancy Binowski">
    <w15:presenceInfo w15:providerId="AD" w15:userId="S::nbinowski@ccm.edu::6a05a69f-007a-4517-9f9f-1366f4d48f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o:colormru v:ext="edit" colors="#d2d2d2,#cdcdcd,#c8c8c8"/>
    </o:shapedefaults>
  </w:hdrShapeDefaults>
  <w:footnotePr>
    <w:footnote w:id="-1"/>
    <w:footnote w:id="0"/>
    <w:footnote w:id="1"/>
  </w:footnotePr>
  <w:endnotePr>
    <w:endnote w:id="-1"/>
    <w:endnote w:id="0"/>
  </w:endnotePr>
  <w:compat>
    <w:suppressTop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13C"/>
    <w:rsid w:val="000101DF"/>
    <w:rsid w:val="00025438"/>
    <w:rsid w:val="00027DE8"/>
    <w:rsid w:val="000345EE"/>
    <w:rsid w:val="00063EDA"/>
    <w:rsid w:val="00071D89"/>
    <w:rsid w:val="000B6BBF"/>
    <w:rsid w:val="000F06C7"/>
    <w:rsid w:val="0014233C"/>
    <w:rsid w:val="001F4CFB"/>
    <w:rsid w:val="001F531E"/>
    <w:rsid w:val="00255187"/>
    <w:rsid w:val="002A38CC"/>
    <w:rsid w:val="002B19C3"/>
    <w:rsid w:val="002B2C16"/>
    <w:rsid w:val="002D3088"/>
    <w:rsid w:val="002F4209"/>
    <w:rsid w:val="00341CC9"/>
    <w:rsid w:val="00351C44"/>
    <w:rsid w:val="003602BC"/>
    <w:rsid w:val="003B3814"/>
    <w:rsid w:val="003D1C17"/>
    <w:rsid w:val="003D5CDF"/>
    <w:rsid w:val="003E1D14"/>
    <w:rsid w:val="00441D67"/>
    <w:rsid w:val="00442B8B"/>
    <w:rsid w:val="004765EA"/>
    <w:rsid w:val="004A2C2D"/>
    <w:rsid w:val="004B0995"/>
    <w:rsid w:val="004C5CCC"/>
    <w:rsid w:val="004D3262"/>
    <w:rsid w:val="004E64C0"/>
    <w:rsid w:val="005200B8"/>
    <w:rsid w:val="00522CD7"/>
    <w:rsid w:val="005359EC"/>
    <w:rsid w:val="00557E43"/>
    <w:rsid w:val="00561F81"/>
    <w:rsid w:val="005B2D64"/>
    <w:rsid w:val="005C1D49"/>
    <w:rsid w:val="005C4D21"/>
    <w:rsid w:val="005D07BA"/>
    <w:rsid w:val="005D338D"/>
    <w:rsid w:val="005F6229"/>
    <w:rsid w:val="0060299B"/>
    <w:rsid w:val="00642978"/>
    <w:rsid w:val="0064461C"/>
    <w:rsid w:val="00666F9C"/>
    <w:rsid w:val="006B35D0"/>
    <w:rsid w:val="007016B2"/>
    <w:rsid w:val="0076046B"/>
    <w:rsid w:val="007F0011"/>
    <w:rsid w:val="00811667"/>
    <w:rsid w:val="00812E34"/>
    <w:rsid w:val="0081513C"/>
    <w:rsid w:val="008230A4"/>
    <w:rsid w:val="00867423"/>
    <w:rsid w:val="008953BE"/>
    <w:rsid w:val="008E192D"/>
    <w:rsid w:val="008E1A01"/>
    <w:rsid w:val="008F349A"/>
    <w:rsid w:val="00904A02"/>
    <w:rsid w:val="00940B73"/>
    <w:rsid w:val="009428AB"/>
    <w:rsid w:val="00945C4E"/>
    <w:rsid w:val="00982BC7"/>
    <w:rsid w:val="00985E9C"/>
    <w:rsid w:val="00994230"/>
    <w:rsid w:val="009B4988"/>
    <w:rsid w:val="009D639B"/>
    <w:rsid w:val="00A04857"/>
    <w:rsid w:val="00A37983"/>
    <w:rsid w:val="00A67621"/>
    <w:rsid w:val="00AF597E"/>
    <w:rsid w:val="00B8078B"/>
    <w:rsid w:val="00BB0D34"/>
    <w:rsid w:val="00BB2866"/>
    <w:rsid w:val="00BB353A"/>
    <w:rsid w:val="00BB7763"/>
    <w:rsid w:val="00BB7FEA"/>
    <w:rsid w:val="00C44762"/>
    <w:rsid w:val="00C67E8C"/>
    <w:rsid w:val="00C703E6"/>
    <w:rsid w:val="00C74CA5"/>
    <w:rsid w:val="00C84A00"/>
    <w:rsid w:val="00C87542"/>
    <w:rsid w:val="00CB65BB"/>
    <w:rsid w:val="00CF45F9"/>
    <w:rsid w:val="00D025C2"/>
    <w:rsid w:val="00D077CC"/>
    <w:rsid w:val="00D8289E"/>
    <w:rsid w:val="00D906EC"/>
    <w:rsid w:val="00D93A7D"/>
    <w:rsid w:val="00DF6ECE"/>
    <w:rsid w:val="00E33A51"/>
    <w:rsid w:val="00E54E8C"/>
    <w:rsid w:val="00E76C79"/>
    <w:rsid w:val="00ED5E98"/>
    <w:rsid w:val="00F1549C"/>
    <w:rsid w:val="00F50A34"/>
    <w:rsid w:val="00FA47C0"/>
    <w:rsid w:val="00FA661F"/>
    <w:rsid w:val="00FB5D90"/>
    <w:rsid w:val="00FC630D"/>
    <w:rsid w:val="00FC648E"/>
    <w:rsid w:val="00FF5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2d2d2,#cdcdcd,#c8c8c8"/>
    </o:shapedefaults>
    <o:shapelayout v:ext="edit">
      <o:idmap v:ext="edit" data="2"/>
    </o:shapelayout>
  </w:shapeDefaults>
  <w:decimalSymbol w:val="."/>
  <w:listSeparator w:val=","/>
  <w14:docId w14:val="24C57FEA"/>
  <w15:chartTrackingRefBased/>
  <w15:docId w15:val="{A673AA25-E98E-4FFD-806C-8D3459B3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head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5CDF"/>
  </w:style>
  <w:style w:type="paragraph" w:styleId="Heading1">
    <w:name w:val="heading 1"/>
    <w:basedOn w:val="Normal"/>
    <w:next w:val="Normal"/>
    <w:link w:val="Heading1Char"/>
    <w:uiPriority w:val="9"/>
    <w:qFormat/>
    <w:rsid w:val="003D5CD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3D5CD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3D5CD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3D5CD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3D5CD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3D5CD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3D5CD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3D5CD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3D5CD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pPr>
    <w:rPr>
      <w:rFonts w:ascii="Arial" w:hAnsi="Arial"/>
      <w:spacing w:val="-4"/>
      <w:kern w:val="28"/>
    </w:rPr>
  </w:style>
  <w:style w:type="paragraph" w:styleId="BodyText">
    <w:name w:val="Body Text"/>
    <w:basedOn w:val="Normal"/>
    <w:pPr>
      <w:spacing w:after="220" w:line="220" w:lineRule="atLeast"/>
    </w:pPr>
  </w:style>
  <w:style w:type="paragraph" w:customStyle="1" w:styleId="FootnoteBase">
    <w:name w:val="Footnote Base"/>
    <w:basedOn w:val="Normal"/>
    <w:link w:val="FootnoteBaseChar"/>
    <w:pPr>
      <w:keepLines/>
      <w:spacing w:line="220" w:lineRule="atLeast"/>
    </w:pPr>
    <w:rPr>
      <w:sz w:val="18"/>
    </w:rPr>
  </w:style>
  <w:style w:type="paragraph" w:customStyle="1" w:styleId="BlockQuotation">
    <w:name w:val="Block Quotation"/>
    <w:basedOn w:val="BodyText"/>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BodyText"/>
    <w:pPr>
      <w:keepNext/>
    </w:pPr>
  </w:style>
  <w:style w:type="paragraph" w:styleId="Caption">
    <w:name w:val="caption"/>
    <w:basedOn w:val="Normal"/>
    <w:next w:val="Normal"/>
    <w:uiPriority w:val="35"/>
    <w:unhideWhenUsed/>
    <w:qFormat/>
    <w:rsid w:val="003D5CDF"/>
    <w:pPr>
      <w:spacing w:line="240" w:lineRule="auto"/>
    </w:pPr>
    <w:rPr>
      <w:b/>
      <w:bCs/>
      <w:smallCaps/>
      <w:color w:val="595959" w:themeColor="text1" w:themeTint="A6"/>
    </w:rPr>
  </w:style>
  <w:style w:type="paragraph" w:customStyle="1" w:styleId="Picture">
    <w:name w:val="Picture"/>
    <w:basedOn w:val="Normal"/>
    <w:next w:val="Caption"/>
    <w:pPr>
      <w:keepNext/>
    </w:pPr>
  </w:style>
  <w:style w:type="paragraph" w:customStyle="1" w:styleId="DocumentLabel">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rPr>
      <w:b/>
      <w:vertAlign w:val="superscript"/>
    </w:rPr>
  </w:style>
  <w:style w:type="paragraph" w:styleId="EndnoteText">
    <w:name w:val="endnote text"/>
    <w:basedOn w:val="FootnoteBase"/>
    <w:semiHidden/>
  </w:style>
  <w:style w:type="paragraph" w:styleId="Footer">
    <w:name w:val="footer"/>
    <w:basedOn w:val="HeaderBase"/>
  </w:style>
  <w:style w:type="paragraph" w:customStyle="1" w:styleId="HeaderBase">
    <w:name w:val="Header Base"/>
    <w:basedOn w:val="Normal"/>
    <w:pPr>
      <w:keepLines/>
      <w:tabs>
        <w:tab w:val="center" w:pos="4320"/>
        <w:tab w:val="right" w:pos="8640"/>
      </w:tabs>
    </w:pPr>
    <w:rPr>
      <w:rFonts w:ascii="Arial" w:hAnsi="Arial"/>
      <w:spacing w:val="-4"/>
    </w:r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link w:val="HeaderChar"/>
    <w:uiPriority w:val="99"/>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IndexHeading">
    <w:name w:val="index heading"/>
    <w:basedOn w:val="HeadingBase"/>
    <w:next w:val="Index1"/>
    <w:semiHidden/>
    <w:pPr>
      <w:keepLines w:val="0"/>
      <w:spacing w:before="440"/>
    </w:pPr>
    <w:rPr>
      <w:b/>
      <w:caps/>
      <w:spacing w:val="0"/>
      <w:kern w:val="0"/>
      <w:sz w:val="24"/>
    </w:rPr>
  </w:style>
  <w:style w:type="paragraph" w:customStyle="1" w:styleId="SectionHeading">
    <w:name w:val="Section Heading"/>
    <w:basedOn w:val="Heading1"/>
  </w:style>
  <w:style w:type="character" w:customStyle="1" w:styleId="Lead-inEmphasis">
    <w:name w:val="Lead-in Emphasis"/>
    <w:rPr>
      <w:rFonts w:ascii="Arial" w:hAnsi="Arial"/>
      <w:b/>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rPr>
      <w:rFonts w:ascii="Courier New" w:hAnsi="Courier New"/>
    </w:rPr>
  </w:style>
  <w:style w:type="character" w:styleId="PageNumber">
    <w:name w:val="page number"/>
    <w:rPr>
      <w:rFonts w:ascii="Arial" w:hAnsi="Arial"/>
      <w:b/>
      <w:sz w:val="18"/>
    </w:rPr>
  </w:style>
  <w:style w:type="paragraph" w:customStyle="1" w:styleId="SubtitleCover">
    <w:name w:val="Subtitle Cover"/>
    <w:basedOn w:val="TitleCover"/>
    <w:next w:val="BodyText"/>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pPr>
    <w:rPr>
      <w:rFonts w:ascii="Arial" w:hAnsi="Arial"/>
    </w:rPr>
  </w:style>
  <w:style w:type="paragraph" w:styleId="TableofFigures">
    <w:name w:val="table of figures"/>
    <w:basedOn w:val="TOCBase"/>
    <w:semiHidden/>
    <w:pPr>
      <w:ind w:left="1440" w:hanging="360"/>
    </w:pPr>
  </w:style>
  <w:style w:type="paragraph" w:styleId="TOC1">
    <w:name w:val="toc 1"/>
    <w:basedOn w:val="TOCBase"/>
    <w:uiPriority w:val="39"/>
    <w:rPr>
      <w:b/>
      <w:spacing w:val="-4"/>
    </w:rPr>
  </w:style>
  <w:style w:type="paragraph" w:styleId="TOC2">
    <w:name w:val="toc 2"/>
    <w:basedOn w:val="TOCBase"/>
    <w:semiHidden/>
  </w:style>
  <w:style w:type="paragraph" w:styleId="TOC3">
    <w:name w:val="toc 3"/>
    <w:basedOn w:val="TOCBase"/>
    <w:semiHidden/>
  </w:style>
  <w:style w:type="paragraph" w:styleId="TOC4">
    <w:name w:val="toc 4"/>
    <w:basedOn w:val="TOCBase"/>
    <w:semiHidden/>
  </w:style>
  <w:style w:type="paragraph" w:styleId="TOC5">
    <w:name w:val="toc 5"/>
    <w:basedOn w:val="TOCBase"/>
    <w:semiHidden/>
  </w:style>
  <w:style w:type="paragraph" w:customStyle="1" w:styleId="SectionLabel">
    <w:name w:val="Section Label"/>
    <w:basedOn w:val="HeadingBase"/>
    <w:next w:val="BodyText"/>
    <w:pPr>
      <w:spacing w:before="400" w:after="440"/>
    </w:pPr>
    <w:rPr>
      <w:rFonts w:ascii="Times New Roman" w:hAnsi="Times New Roman"/>
      <w:spacing w:val="-30"/>
      <w:sz w:val="60"/>
    </w:rPr>
  </w:style>
  <w:style w:type="paragraph" w:customStyle="1" w:styleId="FooterFirst">
    <w:name w:val="Footer First"/>
    <w:basedOn w:val="Footer"/>
    <w:pPr>
      <w:pBdr>
        <w:bottom w:val="single" w:sz="6" w:space="1" w:color="auto"/>
      </w:pBdr>
      <w:spacing w:before="600"/>
    </w:pPr>
    <w:rPr>
      <w:b/>
    </w:rPr>
  </w:style>
  <w:style w:type="paragraph" w:customStyle="1" w:styleId="FooterEven">
    <w:name w:val="Footer Even"/>
    <w:basedOn w:val="Footer"/>
    <w:pPr>
      <w:pBdr>
        <w:bottom w:val="single" w:sz="6" w:space="1" w:color="auto"/>
      </w:pBdr>
      <w:spacing w:before="600"/>
    </w:pPr>
    <w:rPr>
      <w:b/>
    </w:rPr>
  </w:style>
  <w:style w:type="paragraph" w:customStyle="1" w:styleId="FooterOdd">
    <w:name w:val="Footer Odd"/>
    <w:basedOn w:val="Footer"/>
    <w:pPr>
      <w:pBdr>
        <w:bottom w:val="single" w:sz="6" w:space="1" w:color="auto"/>
      </w:pBdr>
      <w:spacing w:before="600"/>
    </w:pPr>
    <w:rPr>
      <w:b/>
    </w:rPr>
  </w:style>
  <w:style w:type="paragraph" w:customStyle="1" w:styleId="HeaderFirst">
    <w:name w:val="Header First"/>
    <w:basedOn w:val="Header"/>
  </w:style>
  <w:style w:type="paragraph" w:customStyle="1" w:styleId="HeaderEven">
    <w:name w:val="Header Even"/>
    <w:basedOn w:val="Header"/>
  </w:style>
  <w:style w:type="paragraph" w:customStyle="1" w:styleId="HeaderOdd">
    <w:name w:val="Header Odd"/>
    <w:basedOn w:val="Header"/>
  </w:style>
  <w:style w:type="paragraph" w:customStyle="1" w:styleId="ChapterLabel">
    <w:name w:val="Chapter Label"/>
    <w:basedOn w:val="HeadingBase"/>
    <w:next w:val="ChapterTitle"/>
    <w:pPr>
      <w:spacing w:before="770" w:after="440"/>
    </w:pPr>
    <w:rPr>
      <w:rFonts w:ascii="Times New Roman" w:hAnsi="Times New Roman"/>
      <w:spacing w:val="-30"/>
      <w:sz w:val="60"/>
    </w:rPr>
  </w:style>
  <w:style w:type="paragraph" w:customStyle="1" w:styleId="ChapterTitle">
    <w:name w:val="Chapter Title"/>
    <w:basedOn w:val="HeadingBase"/>
    <w:next w:val="ChapterSubtitle"/>
    <w:pPr>
      <w:spacing w:before="720" w:after="400" w:line="240" w:lineRule="auto"/>
      <w:ind w:right="2160"/>
    </w:pPr>
    <w:rPr>
      <w:rFonts w:ascii="Times New Roman" w:hAnsi="Times New Roman"/>
      <w:spacing w:val="-40"/>
      <w:sz w:val="60"/>
    </w:rPr>
  </w:style>
  <w:style w:type="paragraph" w:customStyle="1" w:styleId="ChapterSubtitle">
    <w:name w:val="Chapter Subtitle"/>
    <w:basedOn w:val="ChapterTitle"/>
    <w:next w:val="BodyText"/>
    <w:pPr>
      <w:spacing w:before="0" w:line="400" w:lineRule="atLeast"/>
    </w:pPr>
    <w:rPr>
      <w:i/>
      <w:spacing w:val="-14"/>
      <w:sz w:val="34"/>
    </w:rPr>
  </w:style>
  <w:style w:type="paragraph" w:styleId="BodyTextIndent">
    <w:name w:val="Body Text Indent"/>
    <w:basedOn w:val="BodyText"/>
    <w:pPr>
      <w:ind w:left="1440"/>
    </w:pPr>
  </w:style>
  <w:style w:type="paragraph" w:styleId="Subtitle">
    <w:name w:val="Subtitle"/>
    <w:basedOn w:val="Normal"/>
    <w:next w:val="Normal"/>
    <w:link w:val="SubtitleChar"/>
    <w:uiPriority w:val="11"/>
    <w:qFormat/>
    <w:rsid w:val="003D5CDF"/>
    <w:pPr>
      <w:numPr>
        <w:ilvl w:val="1"/>
      </w:numPr>
    </w:pPr>
    <w:rPr>
      <w:rFonts w:asciiTheme="majorHAnsi" w:eastAsiaTheme="majorEastAsia" w:hAnsiTheme="majorHAnsi" w:cstheme="majorBidi"/>
      <w:smallCaps/>
      <w:color w:val="595959" w:themeColor="text1" w:themeTint="A6"/>
      <w:sz w:val="28"/>
      <w:szCs w:val="28"/>
    </w:rPr>
  </w:style>
  <w:style w:type="paragraph" w:styleId="Title">
    <w:name w:val="Title"/>
    <w:basedOn w:val="Normal"/>
    <w:next w:val="Normal"/>
    <w:link w:val="TitleChar"/>
    <w:uiPriority w:val="10"/>
    <w:qFormat/>
    <w:rsid w:val="003D5CD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basedOn w:val="DefaultParagraphFont"/>
    <w:uiPriority w:val="20"/>
    <w:qFormat/>
    <w:rsid w:val="003D5CDF"/>
    <w:rPr>
      <w:i/>
      <w:iCs/>
    </w:rPr>
  </w:style>
  <w:style w:type="character" w:styleId="CommentReference">
    <w:name w:val="annotation reference"/>
    <w:semiHidden/>
    <w:rPr>
      <w:sz w:val="16"/>
    </w:rPr>
  </w:style>
  <w:style w:type="paragraph" w:styleId="CommentText">
    <w:name w:val="annotation text"/>
    <w:basedOn w:val="FootnoteBase"/>
    <w:link w:val="CommentTextChar"/>
    <w:semiHidden/>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customStyle="1" w:styleId="ReturnAddress">
    <w:name w:val="Return Address"/>
    <w:basedOn w:val="Normal"/>
    <w:pPr>
      <w:keepLines/>
      <w:framePr w:w="2160" w:h="1195" w:wrap="notBeside" w:vAnchor="page" w:hAnchor="margin" w:xAlign="right" w:y="678" w:anchorLock="1"/>
      <w:spacing w:line="220" w:lineRule="atLeast"/>
    </w:pPr>
    <w:rPr>
      <w:sz w:val="16"/>
    </w:rPr>
  </w:style>
  <w:style w:type="character" w:customStyle="1" w:styleId="Slogan">
    <w:name w:val="Slogan"/>
    <w:rPr>
      <w:i/>
      <w:spacing w:val="-6"/>
      <w:sz w:val="24"/>
    </w:rPr>
  </w:style>
  <w:style w:type="paragraph" w:customStyle="1" w:styleId="CompanyName">
    <w:name w:val="Company Name"/>
    <w:basedOn w:val="DocumentLabel"/>
    <w:pPr>
      <w:spacing w:before="0"/>
    </w:p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BodyText"/>
    <w:pPr>
      <w:keepNext/>
      <w:keepLines/>
      <w:spacing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styleId="MessageHeader">
    <w:name w:val="Message Header"/>
    <w:basedOn w:val="BodyText"/>
    <w:pPr>
      <w:keepLines/>
      <w:tabs>
        <w:tab w:val="left" w:pos="3600"/>
        <w:tab w:val="left" w:pos="4680"/>
      </w:tabs>
      <w:spacing w:after="120" w:line="280" w:lineRule="exact"/>
      <w:ind w:right="2160" w:hanging="1080"/>
    </w:pPr>
    <w:rPr>
      <w:rFonts w:ascii="Arial" w:hAnsi="Arial"/>
    </w:rPr>
  </w:style>
  <w:style w:type="character" w:styleId="Hyperlink">
    <w:name w:val="Hyperlink"/>
    <w:uiPriority w:val="99"/>
    <w:rPr>
      <w:color w:val="0000FF"/>
      <w:u w:val="single"/>
    </w:rPr>
  </w:style>
  <w:style w:type="character" w:customStyle="1" w:styleId="Heading1Char">
    <w:name w:val="Heading 1 Char"/>
    <w:basedOn w:val="DefaultParagraphFont"/>
    <w:link w:val="Heading1"/>
    <w:uiPriority w:val="9"/>
    <w:rsid w:val="003D5CD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3D5CD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3D5CD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3D5CDF"/>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3D5CD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3D5CD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3D5CD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3D5CD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3D5CDF"/>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3D5CDF"/>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3D5CD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D5CDF"/>
    <w:rPr>
      <w:b/>
      <w:bCs/>
    </w:rPr>
  </w:style>
  <w:style w:type="paragraph" w:styleId="NoSpacing">
    <w:name w:val="No Spacing"/>
    <w:link w:val="NoSpacingChar"/>
    <w:uiPriority w:val="1"/>
    <w:qFormat/>
    <w:rsid w:val="003D5CDF"/>
    <w:pPr>
      <w:spacing w:after="0" w:line="240" w:lineRule="auto"/>
    </w:pPr>
  </w:style>
  <w:style w:type="paragraph" w:styleId="Quote">
    <w:name w:val="Quote"/>
    <w:basedOn w:val="Normal"/>
    <w:next w:val="Normal"/>
    <w:link w:val="QuoteChar"/>
    <w:uiPriority w:val="29"/>
    <w:qFormat/>
    <w:rsid w:val="003D5CD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D5CD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D5CD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D5CDF"/>
    <w:rPr>
      <w:color w:val="404040" w:themeColor="text1" w:themeTint="BF"/>
      <w:sz w:val="32"/>
      <w:szCs w:val="32"/>
    </w:rPr>
  </w:style>
  <w:style w:type="character" w:styleId="SubtleEmphasis">
    <w:name w:val="Subtle Emphasis"/>
    <w:basedOn w:val="DefaultParagraphFont"/>
    <w:uiPriority w:val="19"/>
    <w:qFormat/>
    <w:rsid w:val="003D5CDF"/>
    <w:rPr>
      <w:i/>
      <w:iCs/>
      <w:color w:val="595959" w:themeColor="text1" w:themeTint="A6"/>
    </w:rPr>
  </w:style>
  <w:style w:type="character" w:styleId="IntenseEmphasis">
    <w:name w:val="Intense Emphasis"/>
    <w:basedOn w:val="DefaultParagraphFont"/>
    <w:uiPriority w:val="21"/>
    <w:qFormat/>
    <w:rsid w:val="003D5CDF"/>
    <w:rPr>
      <w:b/>
      <w:bCs/>
      <w:i/>
      <w:iCs/>
    </w:rPr>
  </w:style>
  <w:style w:type="character" w:styleId="SubtleReference">
    <w:name w:val="Subtle Reference"/>
    <w:basedOn w:val="DefaultParagraphFont"/>
    <w:uiPriority w:val="31"/>
    <w:qFormat/>
    <w:rsid w:val="003D5CD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D5CDF"/>
    <w:rPr>
      <w:b/>
      <w:bCs/>
      <w:caps w:val="0"/>
      <w:smallCaps/>
      <w:color w:val="auto"/>
      <w:spacing w:val="3"/>
      <w:u w:val="single"/>
    </w:rPr>
  </w:style>
  <w:style w:type="character" w:styleId="BookTitle">
    <w:name w:val="Book Title"/>
    <w:basedOn w:val="DefaultParagraphFont"/>
    <w:uiPriority w:val="33"/>
    <w:qFormat/>
    <w:rsid w:val="003D5CDF"/>
    <w:rPr>
      <w:b/>
      <w:bCs/>
      <w:smallCaps/>
      <w:spacing w:val="7"/>
    </w:rPr>
  </w:style>
  <w:style w:type="paragraph" w:styleId="TOCHeading">
    <w:name w:val="TOC Heading"/>
    <w:basedOn w:val="Heading1"/>
    <w:next w:val="Normal"/>
    <w:uiPriority w:val="39"/>
    <w:unhideWhenUsed/>
    <w:qFormat/>
    <w:rsid w:val="003D5CDF"/>
    <w:pPr>
      <w:outlineLvl w:val="9"/>
    </w:pPr>
  </w:style>
  <w:style w:type="character" w:customStyle="1" w:styleId="NoSpacingChar">
    <w:name w:val="No Spacing Char"/>
    <w:basedOn w:val="DefaultParagraphFont"/>
    <w:link w:val="NoSpacing"/>
    <w:uiPriority w:val="1"/>
    <w:rsid w:val="004765EA"/>
  </w:style>
  <w:style w:type="character" w:customStyle="1" w:styleId="HeaderChar">
    <w:name w:val="Header Char"/>
    <w:basedOn w:val="DefaultParagraphFont"/>
    <w:link w:val="Header"/>
    <w:uiPriority w:val="99"/>
    <w:rsid w:val="00442B8B"/>
    <w:rPr>
      <w:rFonts w:ascii="Arial" w:hAnsi="Arial"/>
      <w:spacing w:val="-4"/>
    </w:rPr>
  </w:style>
  <w:style w:type="paragraph" w:styleId="CommentSubject">
    <w:name w:val="annotation subject"/>
    <w:basedOn w:val="CommentText"/>
    <w:next w:val="CommentText"/>
    <w:link w:val="CommentSubjectChar"/>
    <w:semiHidden/>
    <w:unhideWhenUsed/>
    <w:rsid w:val="004D3262"/>
    <w:pPr>
      <w:keepLines w:val="0"/>
      <w:spacing w:line="240" w:lineRule="auto"/>
    </w:pPr>
    <w:rPr>
      <w:b/>
      <w:bCs/>
      <w:sz w:val="20"/>
      <w:szCs w:val="20"/>
    </w:rPr>
  </w:style>
  <w:style w:type="character" w:customStyle="1" w:styleId="FootnoteBaseChar">
    <w:name w:val="Footnote Base Char"/>
    <w:basedOn w:val="DefaultParagraphFont"/>
    <w:link w:val="FootnoteBase"/>
    <w:rsid w:val="004D3262"/>
    <w:rPr>
      <w:sz w:val="18"/>
    </w:rPr>
  </w:style>
  <w:style w:type="character" w:customStyle="1" w:styleId="CommentTextChar">
    <w:name w:val="Comment Text Char"/>
    <w:basedOn w:val="FootnoteBaseChar"/>
    <w:link w:val="CommentText"/>
    <w:semiHidden/>
    <w:rsid w:val="004D3262"/>
    <w:rPr>
      <w:sz w:val="18"/>
    </w:rPr>
  </w:style>
  <w:style w:type="character" w:customStyle="1" w:styleId="CommentSubjectChar">
    <w:name w:val="Comment Subject Char"/>
    <w:basedOn w:val="CommentTextChar"/>
    <w:link w:val="CommentSubject"/>
    <w:semiHidden/>
    <w:rsid w:val="004D3262"/>
    <w:rPr>
      <w:b/>
      <w:bCs/>
      <w:sz w:val="20"/>
      <w:szCs w:val="20"/>
    </w:rPr>
  </w:style>
  <w:style w:type="paragraph" w:styleId="BalloonText">
    <w:name w:val="Balloon Text"/>
    <w:basedOn w:val="Normal"/>
    <w:link w:val="BalloonTextChar"/>
    <w:semiHidden/>
    <w:unhideWhenUsed/>
    <w:rsid w:val="004D32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D3262"/>
    <w:rPr>
      <w:rFonts w:ascii="Segoe UI" w:hAnsi="Segoe UI" w:cs="Segoe UI"/>
      <w:sz w:val="18"/>
      <w:szCs w:val="18"/>
    </w:rPr>
  </w:style>
  <w:style w:type="paragraph" w:styleId="Revision">
    <w:name w:val="Revision"/>
    <w:hidden/>
    <w:uiPriority w:val="99"/>
    <w:semiHidden/>
    <w:rsid w:val="005359EC"/>
    <w:pPr>
      <w:spacing w:after="0" w:line="240" w:lineRule="auto"/>
    </w:pPr>
  </w:style>
  <w:style w:type="paragraph" w:styleId="ListParagraph">
    <w:name w:val="List Paragraph"/>
    <w:basedOn w:val="Normal"/>
    <w:uiPriority w:val="34"/>
    <w:qFormat/>
    <w:rsid w:val="008116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eader" Target="header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Contemporary%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C4D18E-5AF0-4100-B5B7-C79211A64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Contemporary Report</Template>
  <TotalTime>224</TotalTime>
  <Pages>11</Pages>
  <Words>1480</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Batsignal System Requirements Document</vt:lpstr>
    </vt:vector>
  </TitlesOfParts>
  <Company>Bianca sarenas, joseph gagnon, kathleen leach</Company>
  <LinksUpToDate>false</LinksUpToDate>
  <CharactersWithSpaces>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Batsignal System Requirements Document</dc:title>
  <dc:subject/>
  <dc:creator>BatSignal</dc:creator>
  <cp:keywords/>
  <cp:lastModifiedBy>Kathleen Leach</cp:lastModifiedBy>
  <cp:revision>13</cp:revision>
  <cp:lastPrinted>1900-01-01T05:00:00Z</cp:lastPrinted>
  <dcterms:created xsi:type="dcterms:W3CDTF">2024-12-10T16:32:00Z</dcterms:created>
  <dcterms:modified xsi:type="dcterms:W3CDTF">2024-12-13T01:01:00Z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